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 xml:space="preserve">Course </w:t>
      </w:r>
      <w:proofErr w:type="spellStart"/>
      <w:r>
        <w:rPr>
          <w:b/>
          <w:sz w:val="32"/>
        </w:rPr>
        <w:t>programme</w:t>
      </w:r>
      <w:proofErr w:type="spellEnd"/>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3B0AF3">
      <w:pPr>
        <w:rPr>
          <w:sz w:val="20"/>
          <w:lang w:val="en-GB"/>
        </w:rPr>
      </w:pPr>
      <w:hyperlink r:id="rId6"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 xml:space="preserve">March 30 – April </w:t>
      </w:r>
      <w:proofErr w:type="gramStart"/>
      <w:r w:rsidRPr="007A6A0A">
        <w:rPr>
          <w:sz w:val="20"/>
          <w:lang w:val="en-GB"/>
        </w:rPr>
        <w:t>3</w:t>
      </w:r>
      <w:proofErr w:type="gramEnd"/>
      <w:r w:rsidRPr="007A6A0A">
        <w:rPr>
          <w:sz w:val="20"/>
          <w:lang w:val="en-GB"/>
        </w:rPr>
        <w:t xml:space="preserve"> 2020</w:t>
      </w:r>
    </w:p>
    <w:p w14:paraId="1AC42873" w14:textId="77777777" w:rsidR="00BE2E0B" w:rsidRPr="00232FB1" w:rsidRDefault="0068503D" w:rsidP="0077163C">
      <w:pPr>
        <w:pStyle w:val="berschrift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berschrift2"/>
        <w:rPr>
          <w:lang w:val="en-GB"/>
        </w:rPr>
      </w:pPr>
      <w:r w:rsidRPr="00BE65EC">
        <w:rPr>
          <w:lang w:val="en-GB"/>
        </w:rPr>
        <w:t>Course description</w:t>
      </w:r>
    </w:p>
    <w:p w14:paraId="14593616" w14:textId="0B1CF5C0" w:rsidR="00FA622B" w:rsidRPr="00FA622B" w:rsidRDefault="00FA622B" w:rsidP="00FA622B">
      <w:r>
        <w:t xml:space="preserve">Rapid increases in computational power and the </w:t>
      </w:r>
      <w:commentRangeStart w:id="0"/>
      <w:r>
        <w:t>explosion of Internet</w:t>
      </w:r>
      <w:commentRangeEnd w:id="0"/>
      <w:r w:rsidR="00401AC8">
        <w:rPr>
          <w:rStyle w:val="Kommentarzeichen"/>
        </w:rPr>
        <w:commentReference w:id="0"/>
      </w:r>
      <w:r>
        <w:t>, social media and mobile phone</w:t>
      </w:r>
      <w:ins w:id="1" w:author="Andre Grow" w:date="2020-03-05T07:40:00Z">
        <w:r w:rsidR="00401AC8">
          <w:t>s</w:t>
        </w:r>
      </w:ins>
      <w:r>
        <w:t xml:space="preserve"> use have radically changed our lives, the way we interact with each other and our behavior, including demographic choices and </w:t>
      </w:r>
      <w:commentRangeStart w:id="2"/>
      <w:r>
        <w:t>constraints</w:t>
      </w:r>
      <w:commentRangeEnd w:id="2"/>
      <w:r w:rsidR="00401AC8">
        <w:rPr>
          <w:rStyle w:val="Kommentarzeichen"/>
        </w:rPr>
        <w:commentReference w:id="2"/>
      </w:r>
      <w:r>
        <w:t xml:space="preserve">. The digitalization of our lives has also led to the so-called “data revolution” that is transforming social sciences. In </w:t>
      </w:r>
      <w:del w:id="3" w:author="Andre Grow" w:date="2020-03-05T07:41:00Z">
        <w:r w:rsidDel="00401AC8">
          <w:delText xml:space="preserve"> </w:delText>
        </w:r>
      </w:del>
      <w:r>
        <w:t>this</w:t>
      </w:r>
      <w:del w:id="4" w:author="Andre Grow" w:date="2020-03-05T07:41:00Z">
        <w:r w:rsidDel="00401AC8">
          <w:delText xml:space="preserve"> </w:delText>
        </w:r>
      </w:del>
      <w:r>
        <w:t xml:space="preserve"> course,  </w:t>
      </w:r>
      <w:del w:id="5" w:author="Andre Grow" w:date="2020-03-05T07:41:00Z">
        <w:r w:rsidDel="00401AC8">
          <w:delText xml:space="preserve">we  will  study  </w:delText>
        </w:r>
      </w:del>
      <w:ins w:id="6" w:author="Andre Grow" w:date="2020-03-05T07:41:00Z">
        <w:r w:rsidR="00401AC8">
          <w:t xml:space="preserve">participants will learn </w:t>
        </w:r>
      </w:ins>
      <w:r>
        <w:t xml:space="preserve">how  traditional  methods  used  in  social  sciences  can help  us  make  sense  of  new  data  sources,  and  how  these  new  data  sources  may  require </w:t>
      </w:r>
      <w:r w:rsidR="00D819D3">
        <w:t xml:space="preserve">new </w:t>
      </w:r>
      <w:commentRangeStart w:id="7"/>
      <w:ins w:id="8" w:author="Andre Grow" w:date="2020-03-05T07:42:00Z">
        <w:r w:rsidR="00401AC8">
          <w:t xml:space="preserve">methodological </w:t>
        </w:r>
      </w:ins>
      <w:r w:rsidR="00D819D3">
        <w:t>approaches</w:t>
      </w:r>
      <w:commentRangeEnd w:id="7"/>
      <w:r w:rsidR="00401AC8">
        <w:rPr>
          <w:rStyle w:val="Kommentarzeichen"/>
        </w:rPr>
        <w:commentReference w:id="7"/>
      </w:r>
      <w:r>
        <w:t>.</w:t>
      </w:r>
    </w:p>
    <w:p w14:paraId="3D7C9D78" w14:textId="77777777" w:rsidR="00FA622B" w:rsidRDefault="00FA622B" w:rsidP="00BE65EC">
      <w:pPr>
        <w:pStyle w:val="berschrift2"/>
        <w:rPr>
          <w:lang w:val="en-GB"/>
        </w:rPr>
      </w:pPr>
      <w:r>
        <w:rPr>
          <w:lang w:val="en-GB"/>
        </w:rPr>
        <w:t>Goals</w:t>
      </w:r>
    </w:p>
    <w:p w14:paraId="70B1D643" w14:textId="2C6F67F3"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commentRangeStart w:id="9"/>
      <w:ins w:id="10" w:author="Andre Grow" w:date="2020-03-05T07:43:00Z">
        <w:r w:rsidR="00401AC8">
          <w:rPr>
            <w:lang w:val="en-GB"/>
          </w:rPr>
          <w:t xml:space="preserve">the </w:t>
        </w:r>
      </w:ins>
      <w:r w:rsidR="00FA622B" w:rsidRPr="00FA622B">
        <w:rPr>
          <w:lang w:val="en-GB"/>
        </w:rPr>
        <w:t>social sciences</w:t>
      </w:r>
      <w:commentRangeEnd w:id="9"/>
      <w:r w:rsidR="00401AC8">
        <w:rPr>
          <w:rStyle w:val="Kommentarzeichen"/>
        </w:rPr>
        <w:commentReference w:id="9"/>
      </w:r>
      <w:r w:rsidR="00FA622B" w:rsidRPr="00FA622B">
        <w:rPr>
          <w:lang w:val="en-GB"/>
        </w:rPr>
        <w:t xml:space="preserve">, with emphasis on population processes. By the end of the course, students will be familiar with relevant literature at the intersection of demographic research and </w:t>
      </w:r>
      <w:commentRangeStart w:id="11"/>
      <w:r w:rsidR="00FA622B" w:rsidRPr="00FA622B">
        <w:rPr>
          <w:lang w:val="en-GB"/>
        </w:rPr>
        <w:t>computational</w:t>
      </w:r>
      <w:commentRangeEnd w:id="11"/>
      <w:r w:rsidR="00401AC8">
        <w:rPr>
          <w:rStyle w:val="Kommentarzeichen"/>
        </w:rPr>
        <w:commentReference w:id="11"/>
      </w:r>
      <w:r w:rsidR="00FA622B">
        <w:rPr>
          <w:lang w:val="en-GB"/>
        </w:rPr>
        <w:t xml:space="preserve"> </w:t>
      </w:r>
      <w:r w:rsidR="00FA622B" w:rsidRPr="00FA622B">
        <w:rPr>
          <w:lang w:val="en-GB"/>
        </w:rPr>
        <w:t>social scienc</w:t>
      </w:r>
      <w:r w:rsidR="00FA622B">
        <w:rPr>
          <w:lang w:val="en-GB"/>
        </w:rPr>
        <w:t xml:space="preserve">e. The main goals of </w:t>
      </w:r>
      <w:r w:rsidR="00FA622B" w:rsidRPr="00FA622B">
        <w:rPr>
          <w:lang w:val="en-GB"/>
        </w:rPr>
        <w:t xml:space="preserve">the course are </w:t>
      </w:r>
    </w:p>
    <w:p w14:paraId="7175C817" w14:textId="77777777" w:rsidR="00AF5CBD" w:rsidRPr="00AF5CBD" w:rsidRDefault="00AF5CBD" w:rsidP="00BE65EC">
      <w:pPr>
        <w:pStyle w:val="Listenabsatz"/>
        <w:numPr>
          <w:ilvl w:val="0"/>
          <w:numId w:val="7"/>
        </w:numPr>
        <w:rPr>
          <w:lang w:val="en-GB"/>
        </w:rPr>
      </w:pPr>
      <w:r>
        <w:t xml:space="preserve">to introduce students to recent substantive advances in the field of Digital and Computational Demography </w:t>
      </w:r>
    </w:p>
    <w:p w14:paraId="4E8A0F05" w14:textId="313B8C99" w:rsidR="00AF5CBD" w:rsidRPr="00B66909" w:rsidRDefault="00FA622B" w:rsidP="00B66909">
      <w:pPr>
        <w:pStyle w:val="Listenabsatz"/>
        <w:numPr>
          <w:ilvl w:val="0"/>
          <w:numId w:val="7"/>
        </w:numPr>
        <w:rPr>
          <w:lang w:val="en-GB"/>
        </w:rPr>
      </w:pPr>
      <w:r w:rsidRPr="00BE65EC">
        <w:rPr>
          <w:lang w:val="en-GB"/>
        </w:rPr>
        <w:t xml:space="preserve">to </w:t>
      </w:r>
      <w:ins w:id="12" w:author="Andre Grow" w:date="2020-03-05T07:46:00Z">
        <w:r w:rsidR="00401AC8">
          <w:rPr>
            <w:lang w:val="en-GB"/>
          </w:rPr>
          <w:t xml:space="preserve">induce </w:t>
        </w:r>
      </w:ins>
      <w:del w:id="13" w:author="Andre Grow" w:date="2020-03-05T07:46:00Z">
        <w:r w:rsidRPr="00BE65EC" w:rsidDel="00401AC8">
          <w:rPr>
            <w:lang w:val="en-GB"/>
          </w:rPr>
          <w:delText xml:space="preserve">develop </w:delText>
        </w:r>
      </w:del>
      <w:r w:rsidR="007C31EA">
        <w:t>critical thinking about modern demographic analysis and (big) data-driven discovery</w:t>
      </w:r>
    </w:p>
    <w:p w14:paraId="216F059D" w14:textId="3B47EB4D" w:rsidR="00BE65EC" w:rsidRDefault="00FA622B" w:rsidP="00BE65EC">
      <w:pPr>
        <w:pStyle w:val="Listenabsatz"/>
        <w:numPr>
          <w:ilvl w:val="0"/>
          <w:numId w:val="7"/>
        </w:numPr>
        <w:rPr>
          <w:lang w:val="en-GB"/>
        </w:rPr>
      </w:pPr>
      <w:r w:rsidRPr="00BE65EC">
        <w:rPr>
          <w:lang w:val="en-GB"/>
        </w:rPr>
        <w:t xml:space="preserve"> to</w:t>
      </w:r>
      <w:ins w:id="14" w:author="Andre Grow" w:date="2020-03-05T07:45:00Z">
        <w:r w:rsidR="00401AC8">
          <w:rPr>
            <w:lang w:val="en-GB"/>
          </w:rPr>
          <w:t xml:space="preserve"> introduce students to </w:t>
        </w:r>
      </w:ins>
      <w:del w:id="15" w:author="Andre Grow" w:date="2020-03-05T07:45:00Z">
        <w:r w:rsidRPr="00BE65EC" w:rsidDel="00401AC8">
          <w:rPr>
            <w:lang w:val="en-GB"/>
          </w:rPr>
          <w:delText xml:space="preserve">  learn  </w:delText>
        </w:r>
      </w:del>
      <w:r w:rsidRPr="00BE65EC">
        <w:rPr>
          <w:lang w:val="en-GB"/>
        </w:rPr>
        <w:t>some  of  the  methods,  approaches  and  tools  of data  science  in  the  context  of population  research</w:t>
      </w:r>
    </w:p>
    <w:p w14:paraId="3B3726DC" w14:textId="77777777" w:rsidR="004F2D6F" w:rsidRPr="004F2D6F" w:rsidRDefault="004F2D6F" w:rsidP="004F2D6F">
      <w:pPr>
        <w:pStyle w:val="berschrift2"/>
        <w:rPr>
          <w:lang w:val="en-GB"/>
        </w:rPr>
      </w:pPr>
      <w:r>
        <w:rPr>
          <w:lang w:val="en-GB"/>
        </w:rPr>
        <w:t>Organisation</w:t>
      </w:r>
      <w:r w:rsidR="003723A2">
        <w:rPr>
          <w:lang w:val="en-GB"/>
        </w:rPr>
        <w:t xml:space="preserve"> and examination</w:t>
      </w:r>
    </w:p>
    <w:p w14:paraId="4DDAA30F" w14:textId="4F6A3226" w:rsidR="007C7015" w:rsidRPr="00002168" w:rsidRDefault="00276543" w:rsidP="007C7015">
      <w:r>
        <w:rPr>
          <w:lang w:val="en-GB"/>
        </w:rPr>
        <w:t>This course consist</w:t>
      </w:r>
      <w:ins w:id="16" w:author="Andre Grow" w:date="2020-03-05T07:46:00Z">
        <w:r w:rsidR="00401AC8">
          <w:rPr>
            <w:lang w:val="en-GB"/>
          </w:rPr>
          <w:t>s</w:t>
        </w:r>
      </w:ins>
      <w:r>
        <w:rPr>
          <w:lang w:val="en-GB"/>
        </w:rPr>
        <w:t xml:space="preserve"> of four lectures, one assignment, and some </w:t>
      </w:r>
      <w:commentRangeStart w:id="17"/>
      <w:r>
        <w:rPr>
          <w:lang w:val="en-GB"/>
        </w:rPr>
        <w:t>take-away</w:t>
      </w:r>
      <w:commentRangeEnd w:id="17"/>
      <w:r w:rsidR="00401AC8">
        <w:rPr>
          <w:rStyle w:val="Kommentarzeichen"/>
        </w:rPr>
        <w:commentReference w:id="17"/>
      </w:r>
      <w:r>
        <w:rPr>
          <w:lang w:val="en-GB"/>
        </w:rPr>
        <w:t xml:space="preserve"> exercises.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 </w:t>
      </w:r>
      <w:r w:rsidR="00002168" w:rsidRPr="00002168">
        <w:rPr>
          <w:highlight w:val="yellow"/>
          <w:lang w:val="en-GB"/>
        </w:rPr>
        <w:t>this link</w:t>
      </w:r>
      <w:r w:rsidR="00002168">
        <w:rPr>
          <w:lang w:val="en-GB"/>
        </w:rPr>
        <w:t>)</w:t>
      </w:r>
      <w:r w:rsidR="0077163C">
        <w:rPr>
          <w:lang w:val="en-GB"/>
        </w:rPr>
        <w:t xml:space="preserve">. Only the former </w:t>
      </w:r>
      <w:proofErr w:type="gramStart"/>
      <w:r w:rsidR="0077163C">
        <w:rPr>
          <w:lang w:val="en-GB"/>
        </w:rPr>
        <w:t>are</w:t>
      </w:r>
      <w:proofErr w:type="gramEnd"/>
      <w:r w:rsidR="0077163C">
        <w:rPr>
          <w:lang w:val="en-GB"/>
        </w:rPr>
        <w:t xml:space="preserve"> obligatory but students will benefit from reading the latter before </w:t>
      </w:r>
      <w:r w:rsidR="00F96902">
        <w:rPr>
          <w:lang w:val="en-GB"/>
        </w:rPr>
        <w:t xml:space="preserve">the </w:t>
      </w:r>
      <w:r w:rsidR="0077163C">
        <w:rPr>
          <w:lang w:val="en-GB"/>
        </w:rPr>
        <w:t xml:space="preserve">class as well. </w:t>
      </w:r>
      <w:r w:rsidR="007C7015">
        <w:rPr>
          <w:lang w:val="en-GB"/>
        </w:rPr>
        <w:t>There is no exam</w:t>
      </w:r>
      <w:ins w:id="18" w:author="Andre Grow" w:date="2020-03-05T07:47:00Z">
        <w:r w:rsidR="00401AC8">
          <w:rPr>
            <w:lang w:val="en-GB"/>
          </w:rPr>
          <w:t>,</w:t>
        </w:r>
      </w:ins>
      <w:r w:rsidR="007C7015">
        <w:rPr>
          <w:lang w:val="en-GB"/>
        </w:rPr>
        <w:t xml:space="preserve"> but a</w:t>
      </w:r>
      <w:ins w:id="19" w:author="Andre Grow" w:date="2020-03-05T07:47:00Z">
        <w:r w:rsidR="00401AC8">
          <w:rPr>
            <w:lang w:val="en-GB"/>
          </w:rPr>
          <w:t xml:space="preserve"> final</w:t>
        </w:r>
      </w:ins>
      <w:del w:id="20" w:author="Andre Grow" w:date="2020-03-05T07:47:00Z">
        <w:r w:rsidR="007C7015" w:rsidDel="00401AC8">
          <w:rPr>
            <w:lang w:val="en-GB"/>
          </w:rPr>
          <w:delText>n</w:delText>
        </w:r>
      </w:del>
      <w:r w:rsidR="007C7015">
        <w:rPr>
          <w:lang w:val="en-GB"/>
        </w:rPr>
        <w:t xml:space="preserve"> assignment needs to be </w:t>
      </w:r>
      <w:r w:rsidR="00EB4857">
        <w:rPr>
          <w:lang w:val="en-GB"/>
        </w:rPr>
        <w:t xml:space="preserve">turned in at </w:t>
      </w:r>
      <w:r w:rsidR="007C7015">
        <w:rPr>
          <w:lang w:val="en-GB"/>
        </w:rPr>
        <w:t xml:space="preserve">the end of the week (see section Assignment). </w:t>
      </w:r>
    </w:p>
    <w:p w14:paraId="57AE47D2" w14:textId="77777777" w:rsidR="008535A5" w:rsidRPr="0068503D" w:rsidRDefault="00906212" w:rsidP="0077163C">
      <w:pPr>
        <w:pStyle w:val="berschrift1"/>
        <w:numPr>
          <w:ilvl w:val="0"/>
          <w:numId w:val="1"/>
        </w:numPr>
      </w:pPr>
      <w:commentRangeStart w:id="21"/>
      <w:r>
        <w:lastRenderedPageBreak/>
        <w:t>Final a</w:t>
      </w:r>
      <w:r w:rsidR="008535A5" w:rsidRPr="0068503D">
        <w:t xml:space="preserve">ssignment </w:t>
      </w:r>
      <w:commentRangeEnd w:id="21"/>
      <w:r w:rsidR="00401AC8">
        <w:rPr>
          <w:rStyle w:val="Kommentarzeichen"/>
          <w:rFonts w:asciiTheme="minorHAnsi" w:eastAsiaTheme="minorHAnsi" w:hAnsiTheme="minorHAnsi" w:cstheme="minorBidi"/>
          <w:b w:val="0"/>
          <w:bCs w:val="0"/>
          <w:color w:val="auto"/>
        </w:rPr>
        <w:commentReference w:id="21"/>
      </w:r>
    </w:p>
    <w:p w14:paraId="5406272B" w14:textId="77777777" w:rsidR="008535A5" w:rsidRPr="005F3607" w:rsidRDefault="005F3607">
      <w:pPr>
        <w:rPr>
          <w:b/>
          <w:lang w:val="en-GB"/>
        </w:rPr>
      </w:pPr>
      <w:r w:rsidRPr="005F3607">
        <w:rPr>
          <w:b/>
          <w:lang w:val="en-GB"/>
        </w:rPr>
        <w:t>“</w:t>
      </w:r>
      <w:r>
        <w:rPr>
          <w:b/>
          <w:lang w:val="en-GB"/>
        </w:rPr>
        <w:t>Bias in online genealogies</w:t>
      </w:r>
      <w:r w:rsidRPr="005F3607">
        <w:rPr>
          <w:b/>
          <w:lang w:val="en-GB"/>
        </w:rPr>
        <w:t>”</w:t>
      </w:r>
    </w:p>
    <w:p w14:paraId="0B197B56" w14:textId="112B58BB" w:rsidR="0007070E" w:rsidRDefault="0077163C">
      <w:pPr>
        <w:rPr>
          <w:lang w:val="en-GB"/>
        </w:rPr>
      </w:pPr>
      <w:r>
        <w:rPr>
          <w:lang w:val="en-GB"/>
        </w:rPr>
        <w:t xml:space="preserve">The aim of this assignment is to acquire hands-on experience </w:t>
      </w:r>
      <w:ins w:id="22" w:author="Andre Grow" w:date="2020-03-05T07:48:00Z">
        <w:r w:rsidR="00401AC8">
          <w:rPr>
            <w:lang w:val="en-GB"/>
          </w:rPr>
          <w:t xml:space="preserve">in the </w:t>
        </w:r>
      </w:ins>
      <w:r>
        <w:rPr>
          <w:lang w:val="en-GB"/>
        </w:rPr>
        <w:t>u</w:t>
      </w:r>
      <w:ins w:id="23" w:author="Andre Grow" w:date="2020-03-05T07:48:00Z">
        <w:r w:rsidR="00401AC8">
          <w:rPr>
            <w:lang w:val="en-GB"/>
          </w:rPr>
          <w:t xml:space="preserve">se </w:t>
        </w:r>
        <w:proofErr w:type="spellStart"/>
        <w:r w:rsidR="00401AC8">
          <w:rPr>
            <w:lang w:val="en-GB"/>
          </w:rPr>
          <w:t>of</w:t>
        </w:r>
      </w:ins>
      <w:del w:id="24" w:author="Andre Grow" w:date="2020-03-05T07:48:00Z">
        <w:r w:rsidDel="00401AC8">
          <w:rPr>
            <w:lang w:val="en-GB"/>
          </w:rPr>
          <w:delText xml:space="preserve">sing </w:delText>
        </w:r>
      </w:del>
      <w:r>
        <w:rPr>
          <w:lang w:val="en-GB"/>
        </w:rPr>
        <w:t>digital</w:t>
      </w:r>
      <w:proofErr w:type="spellEnd"/>
      <w:r>
        <w:rPr>
          <w:lang w:val="en-GB"/>
        </w:rPr>
        <w:t xml:space="preserve"> data. Y</w:t>
      </w:r>
      <w:r w:rsidR="0007070E">
        <w:rPr>
          <w:lang w:val="en-GB"/>
        </w:rPr>
        <w:t xml:space="preserve">ou will use a sample of the </w:t>
      </w:r>
      <w:r w:rsidR="0007070E" w:rsidRPr="00401AC8">
        <w:rPr>
          <w:i/>
          <w:iCs/>
          <w:lang w:val="en-GB"/>
          <w:rPrChange w:id="25" w:author="Andre Grow" w:date="2020-03-05T07:48:00Z">
            <w:rPr>
              <w:lang w:val="en-GB"/>
            </w:rPr>
          </w:rPrChange>
        </w:rPr>
        <w:t>Familinx</w:t>
      </w:r>
      <w:r w:rsidR="0007070E">
        <w:rPr>
          <w:lang w:val="en-GB"/>
        </w:rPr>
        <w:t xml:space="preserve"> database</w:t>
      </w:r>
      <w:r w:rsidR="00712C50">
        <w:rPr>
          <w:lang w:val="en-GB"/>
        </w:rPr>
        <w:t xml:space="preserve">, </w:t>
      </w:r>
      <w:r w:rsidR="00253D86">
        <w:rPr>
          <w:lang w:val="en-GB"/>
        </w:rPr>
        <w:t xml:space="preserve">which contains data from </w:t>
      </w:r>
      <w:hyperlink r:id="rId10" w:history="1">
        <w:r w:rsidR="00253D86" w:rsidRPr="003E7648">
          <w:rPr>
            <w:rStyle w:val="Hyperlink"/>
            <w:lang w:val="en-GB"/>
          </w:rPr>
          <w:t>www.geni.com</w:t>
        </w:r>
      </w:hyperlink>
      <w:r w:rsidR="00712C50">
        <w:rPr>
          <w:lang w:val="en-GB"/>
        </w:rPr>
        <w:t>.</w:t>
      </w:r>
      <w:commentRangeStart w:id="26"/>
      <w:r w:rsidR="00712C50">
        <w:rPr>
          <w:lang w:val="en-GB"/>
        </w:rPr>
        <w:t xml:space="preserve"> </w:t>
      </w:r>
      <w:commentRangeEnd w:id="26"/>
      <w:r w:rsidR="00401AC8">
        <w:rPr>
          <w:rStyle w:val="Kommentarzeichen"/>
        </w:rPr>
        <w:commentReference w:id="26"/>
      </w:r>
      <w:r w:rsidR="00712C50">
        <w:rPr>
          <w:lang w:val="en-GB"/>
        </w:rPr>
        <w:t>A sample of the data,</w:t>
      </w:r>
      <w:r w:rsidR="0007070E">
        <w:rPr>
          <w:lang w:val="en-GB"/>
        </w:rPr>
        <w:t xml:space="preserve"> </w:t>
      </w:r>
      <w:r w:rsidR="00147B6E">
        <w:rPr>
          <w:lang w:val="en-GB"/>
        </w:rPr>
        <w:t xml:space="preserve">pertaining to </w:t>
      </w:r>
      <w:r w:rsidR="0007070E">
        <w:rPr>
          <w:lang w:val="en-GB"/>
        </w:rPr>
        <w:t>profiles from Finland</w:t>
      </w:r>
      <w:r w:rsidR="00712C50">
        <w:rPr>
          <w:lang w:val="en-GB"/>
        </w:rPr>
        <w:t>,</w:t>
      </w:r>
      <w:r w:rsidR="0007070E">
        <w:rPr>
          <w:lang w:val="en-GB"/>
        </w:rPr>
        <w:t xml:space="preserve"> </w:t>
      </w:r>
      <w:r w:rsidR="00712C50">
        <w:rPr>
          <w:lang w:val="en-GB"/>
        </w:rPr>
        <w:t xml:space="preserve">can be downloaded using </w:t>
      </w:r>
      <w:r w:rsidR="00712C50" w:rsidRPr="00002168">
        <w:rPr>
          <w:highlight w:val="yellow"/>
          <w:lang w:val="en-GB"/>
        </w:rPr>
        <w:t xml:space="preserve">this </w:t>
      </w:r>
      <w:r w:rsidR="0007070E" w:rsidRPr="00002168">
        <w:rPr>
          <w:highlight w:val="yellow"/>
          <w:lang w:val="en-GB"/>
        </w:rPr>
        <w:t>LINK</w:t>
      </w:r>
      <w:r w:rsidR="0007070E">
        <w:rPr>
          <w:lang w:val="en-GB"/>
        </w:rPr>
        <w:t xml:space="preserve">. A codebook is available in the website </w:t>
      </w:r>
      <w:r w:rsidR="00712C50">
        <w:rPr>
          <w:lang w:val="en-GB"/>
        </w:rPr>
        <w:t xml:space="preserve">of the dataset: </w:t>
      </w:r>
      <w:hyperlink r:id="rId11" w:history="1">
        <w:r w:rsidR="0007070E" w:rsidRPr="003E7648">
          <w:rPr>
            <w:rStyle w:val="Hyperlink"/>
            <w:lang w:val="en-GB"/>
          </w:rPr>
          <w:t>https://familinx.org/data.html</w:t>
        </w:r>
      </w:hyperlink>
      <w:r w:rsidR="0007070E">
        <w:rPr>
          <w:lang w:val="en-GB"/>
        </w:rPr>
        <w:t>.</w:t>
      </w:r>
    </w:p>
    <w:p w14:paraId="6B9D3621" w14:textId="71442D2C" w:rsidR="00712C50" w:rsidRDefault="00EE33A8">
      <w:pPr>
        <w:rPr>
          <w:lang w:val="en-GB"/>
        </w:rPr>
      </w:pPr>
      <w:r>
        <w:rPr>
          <w:lang w:val="en-GB"/>
        </w:rPr>
        <w:t>In the sample dataset, e</w:t>
      </w:r>
      <w:r w:rsidR="00687520">
        <w:rPr>
          <w:lang w:val="en-GB"/>
        </w:rPr>
        <w:t xml:space="preserve">ach record in the </w:t>
      </w:r>
      <w:r w:rsidR="006508C7">
        <w:rPr>
          <w:lang w:val="en-GB"/>
        </w:rPr>
        <w:t xml:space="preserve">genealogical data provided </w:t>
      </w:r>
      <w:r w:rsidR="00687520">
        <w:rPr>
          <w:lang w:val="en-GB"/>
        </w:rPr>
        <w:t xml:space="preserve">is a unique record. </w:t>
      </w:r>
      <w:del w:id="27" w:author="Andre Grow" w:date="2020-03-05T07:50:00Z">
        <w:r w:rsidR="00687520" w:rsidDel="009E6DB4">
          <w:rPr>
            <w:lang w:val="en-GB"/>
          </w:rPr>
          <w:delText>I have</w:delText>
        </w:r>
      </w:del>
      <w:ins w:id="28" w:author="Andre Grow" w:date="2020-03-05T07:50:00Z">
        <w:r w:rsidR="009E6DB4">
          <w:rPr>
            <w:lang w:val="en-GB"/>
          </w:rPr>
          <w:t xml:space="preserve">There are </w:t>
        </w:r>
      </w:ins>
      <w:r w:rsidR="00687520">
        <w:rPr>
          <w:lang w:val="en-GB"/>
        </w:rPr>
        <w:t xml:space="preserve"> </w:t>
      </w:r>
      <w:ins w:id="29" w:author="Andre Grow" w:date="2020-03-05T07:50:00Z">
        <w:r w:rsidR="009E6DB4">
          <w:rPr>
            <w:lang w:val="en-GB"/>
          </w:rPr>
          <w:t xml:space="preserve">two additional </w:t>
        </w:r>
      </w:ins>
      <w:del w:id="30" w:author="Andre Grow" w:date="2020-03-05T07:50:00Z">
        <w:r w:rsidR="00687520" w:rsidDel="009E6DB4">
          <w:rPr>
            <w:lang w:val="en-GB"/>
          </w:rPr>
          <w:delText xml:space="preserve">added two </w:delText>
        </w:r>
      </w:del>
      <w:r w:rsidR="00687520">
        <w:rPr>
          <w:lang w:val="en-GB"/>
        </w:rPr>
        <w:t>f</w:t>
      </w:r>
      <w:commentRangeStart w:id="31"/>
      <w:r w:rsidR="00687520">
        <w:rPr>
          <w:lang w:val="en-GB"/>
        </w:rPr>
        <w:t>ields</w:t>
      </w:r>
      <w:commentRangeEnd w:id="31"/>
      <w:r w:rsidR="009E6DB4">
        <w:rPr>
          <w:rStyle w:val="Kommentarzeichen"/>
        </w:rPr>
        <w:commentReference w:id="31"/>
      </w:r>
      <w:r w:rsidR="00687520">
        <w:rPr>
          <w:lang w:val="en-GB"/>
        </w:rPr>
        <w:t xml:space="preserve"> </w:t>
      </w:r>
      <w:ins w:id="32" w:author="Andre Grow" w:date="2020-03-05T07:50:00Z">
        <w:r w:rsidR="009E6DB4">
          <w:rPr>
            <w:lang w:val="en-GB"/>
          </w:rPr>
          <w:t xml:space="preserve">that to not appear in the original data. These </w:t>
        </w:r>
      </w:ins>
      <w:ins w:id="33" w:author="Andre Grow" w:date="2020-03-05T07:51:00Z">
        <w:r w:rsidR="009E6DB4">
          <w:rPr>
            <w:lang w:val="en-GB"/>
          </w:rPr>
          <w:t xml:space="preserve">fields </w:t>
        </w:r>
      </w:ins>
      <w:del w:id="34" w:author="Andre Grow" w:date="2020-03-05T07:51:00Z">
        <w:r w:rsidR="00687520" w:rsidDel="009E6DB4">
          <w:rPr>
            <w:lang w:val="en-GB"/>
          </w:rPr>
          <w:delText xml:space="preserve">to </w:delText>
        </w:r>
      </w:del>
      <w:r w:rsidR="00687520">
        <w:rPr>
          <w:lang w:val="en-GB"/>
        </w:rPr>
        <w:t>identify family members: “father” and “mother”, which indicate the id of the respective relative for each row-person. The data looks like this:</w:t>
      </w:r>
    </w:p>
    <w:tbl>
      <w:tblPr>
        <w:tblStyle w:val="Tabellenraster"/>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proofErr w:type="spellStart"/>
            <w:r w:rsidRPr="00090CB0">
              <w:rPr>
                <w:b/>
                <w:lang w:val="en-GB"/>
              </w:rPr>
              <w:t>profileid</w:t>
            </w:r>
            <w:proofErr w:type="spellEnd"/>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proofErr w:type="spellStart"/>
            <w:r w:rsidRPr="00090CB0">
              <w:rPr>
                <w:b/>
                <w:lang w:val="en-GB"/>
              </w:rPr>
              <w:t>birth_year</w:t>
            </w:r>
            <w:proofErr w:type="spellEnd"/>
          </w:p>
        </w:tc>
        <w:tc>
          <w:tcPr>
            <w:tcW w:w="1596" w:type="dxa"/>
          </w:tcPr>
          <w:p w14:paraId="4BC0A3F5" w14:textId="77777777" w:rsidR="003071BA" w:rsidRPr="00090CB0" w:rsidRDefault="003071BA">
            <w:pPr>
              <w:rPr>
                <w:b/>
                <w:lang w:val="en-GB"/>
              </w:rPr>
            </w:pPr>
            <w:proofErr w:type="spellStart"/>
            <w:r w:rsidRPr="00090CB0">
              <w:rPr>
                <w:b/>
                <w:lang w:val="en-GB"/>
              </w:rPr>
              <w:t>death_year</w:t>
            </w:r>
            <w:proofErr w:type="spellEnd"/>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77777777" w:rsidR="003071BA" w:rsidRDefault="003071BA">
            <w:pPr>
              <w:rPr>
                <w:lang w:val="en-GB"/>
              </w:rPr>
            </w:pPr>
          </w:p>
        </w:tc>
        <w:tc>
          <w:tcPr>
            <w:tcW w:w="1596" w:type="dxa"/>
          </w:tcPr>
          <w:p w14:paraId="07BFE2BD" w14:textId="77777777" w:rsidR="003071BA" w:rsidRDefault="003071BA">
            <w:pPr>
              <w:rPr>
                <w:lang w:val="en-GB"/>
              </w:rPr>
            </w:pP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77777777" w:rsidR="003071BA" w:rsidRDefault="003071BA">
            <w:pPr>
              <w:rPr>
                <w:lang w:val="en-GB"/>
              </w:rPr>
            </w:pP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77777777" w:rsidR="003071BA" w:rsidRDefault="003071BA">
            <w:pPr>
              <w:rPr>
                <w:lang w:val="en-GB"/>
              </w:rPr>
            </w:pP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7777777" w:rsidR="003071BA" w:rsidRDefault="003071BA">
            <w:pPr>
              <w:rPr>
                <w:lang w:val="en-GB"/>
              </w:rPr>
            </w:pP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35"/>
      <w:r w:rsidRPr="00A526FB">
        <w:rPr>
          <w:b/>
          <w:lang w:val="en-GB"/>
        </w:rPr>
        <w:t>Exercise 1</w:t>
      </w:r>
    </w:p>
    <w:p w14:paraId="100579F3" w14:textId="195A276A" w:rsidR="00A75882" w:rsidRDefault="00C53E9D" w:rsidP="00A526FB">
      <w:pPr>
        <w:rPr>
          <w:lang w:val="en-GB"/>
        </w:rPr>
      </w:pPr>
      <w:r>
        <w:rPr>
          <w:lang w:val="en-GB"/>
        </w:rPr>
        <w:t>Focusing on people born between 1750 and 1850, consider</w:t>
      </w:r>
      <w:ins w:id="36" w:author="Andre Grow" w:date="2020-03-05T07:51:00Z">
        <w:r w:rsidR="009E6DB4">
          <w:rPr>
            <w:lang w:val="en-GB"/>
          </w:rPr>
          <w:t xml:space="preserve"> the following</w:t>
        </w:r>
      </w:ins>
      <w:r>
        <w:rPr>
          <w:lang w:val="en-GB"/>
        </w:rPr>
        <w:t>: h</w:t>
      </w:r>
      <w:r w:rsidR="00A75882">
        <w:rPr>
          <w:lang w:val="en-GB"/>
        </w:rPr>
        <w:t>ow has lifespan developed historically in Finland, according to the online genealogies?</w:t>
      </w:r>
    </w:p>
    <w:p w14:paraId="3D242663" w14:textId="77777777" w:rsidR="00B913D6" w:rsidRDefault="00B76E86" w:rsidP="002327EC">
      <w:pPr>
        <w:pStyle w:val="Listenabsatz"/>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enabsatz"/>
        <w:numPr>
          <w:ilvl w:val="0"/>
          <w:numId w:val="6"/>
        </w:numPr>
        <w:rPr>
          <w:lang w:val="en-GB"/>
        </w:rPr>
      </w:pPr>
      <w:r>
        <w:rPr>
          <w:lang w:val="en-GB"/>
        </w:rPr>
        <w:t>Include a short description of your findings (max 200 words) and one figure that summarises them.</w:t>
      </w:r>
      <w:commentRangeEnd w:id="35"/>
      <w:r w:rsidR="009E6DB4">
        <w:rPr>
          <w:rStyle w:val="Kommentarzeichen"/>
        </w:rPr>
        <w:commentReference w:id="35"/>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8413CE">
      <w:pPr>
        <w:pStyle w:val="Listenabsatz"/>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8413CE">
      <w:pPr>
        <w:pStyle w:val="Listenabsatz"/>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8413CE">
      <w:pPr>
        <w:pStyle w:val="Listenabsatz"/>
        <w:numPr>
          <w:ilvl w:val="0"/>
          <w:numId w:val="6"/>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893490">
      <w:pPr>
        <w:pStyle w:val="Listenabsatz"/>
        <w:numPr>
          <w:ilvl w:val="0"/>
          <w:numId w:val="6"/>
        </w:numPr>
        <w:rPr>
          <w:lang w:val="en-GB"/>
        </w:rPr>
      </w:pPr>
      <w:r>
        <w:rPr>
          <w:lang w:val="en-GB"/>
        </w:rPr>
        <w:lastRenderedPageBreak/>
        <w:t xml:space="preserve">Write </w:t>
      </w:r>
      <w:r w:rsidR="00877E99">
        <w:rPr>
          <w:lang w:val="en-GB"/>
        </w:rPr>
        <w:t>a short paragraph (max 250 words) describing three potential sources in bias in online genealogies.</w:t>
      </w:r>
    </w:p>
    <w:p w14:paraId="66F77C8E" w14:textId="77777777" w:rsidR="007108F5" w:rsidRPr="007108F5" w:rsidRDefault="007108F5" w:rsidP="00595B23">
      <w:pPr>
        <w:pStyle w:val="Listenabsatz"/>
        <w:numPr>
          <w:ilvl w:val="0"/>
          <w:numId w:val="6"/>
        </w:numPr>
        <w:rPr>
          <w:b/>
          <w:lang w:val="en-GB"/>
        </w:rPr>
      </w:pPr>
      <w:r w:rsidRPr="007108F5">
        <w:rPr>
          <w:lang w:val="en-GB"/>
        </w:rPr>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14:paraId="3F724241" w14:textId="77777777" w:rsidR="0040012F" w:rsidRPr="007108F5" w:rsidRDefault="007108F5" w:rsidP="007108F5">
      <w:pPr>
        <w:pStyle w:val="Listenabsatz"/>
        <w:numPr>
          <w:ilvl w:val="0"/>
          <w:numId w:val="6"/>
        </w:numPr>
        <w:rPr>
          <w:lang w:val="en-GB"/>
        </w:rPr>
      </w:pPr>
      <w:r>
        <w:rPr>
          <w:lang w:val="en-GB"/>
        </w:rPr>
        <w:t>Write a short paragraph with a potential solution to overcome this bias (max 200 words).</w:t>
      </w:r>
    </w:p>
    <w:p w14:paraId="1D649C52" w14:textId="1D969E70" w:rsidR="003C0592" w:rsidRDefault="009E6DB4" w:rsidP="003C0592">
      <w:pPr>
        <w:rPr>
          <w:sz w:val="20"/>
          <w:lang w:val="en-GB"/>
        </w:rPr>
      </w:pPr>
      <w:ins w:id="39" w:author="Andre Grow" w:date="2020-03-05T07:56:00Z">
        <w:r>
          <w:rPr>
            <w:lang w:val="en-GB"/>
          </w:rPr>
          <w:t xml:space="preserve">Please summarize </w:t>
        </w:r>
      </w:ins>
      <w:del w:id="40" w:author="Andre Grow" w:date="2020-03-05T07:56:00Z">
        <w:r w:rsidR="003C0592" w:rsidDel="009E6DB4">
          <w:rPr>
            <w:lang w:val="en-GB"/>
          </w:rPr>
          <w:delText xml:space="preserve">You must submit a written report outlining </w:delText>
        </w:r>
      </w:del>
      <w:r w:rsidR="003C0592">
        <w:rPr>
          <w:lang w:val="en-GB"/>
        </w:rPr>
        <w:t>the results of the exercises described above</w:t>
      </w:r>
      <w:ins w:id="41" w:author="Andre Grow" w:date="2020-03-05T07:56:00Z">
        <w:r>
          <w:rPr>
            <w:lang w:val="en-GB"/>
          </w:rPr>
          <w:t xml:space="preserve"> in </w:t>
        </w:r>
        <w:r>
          <w:rPr>
            <w:lang w:val="en-GB"/>
          </w:rPr>
          <w:t>a written report</w:t>
        </w:r>
      </w:ins>
      <w:r w:rsidR="003C0592">
        <w:rPr>
          <w:lang w:val="en-GB"/>
        </w:rPr>
        <w:t>. Assignments are due Friday April 3 at midnight (</w:t>
      </w:r>
      <w:r w:rsidR="003C0592">
        <w:rPr>
          <w:rStyle w:val="kfqej"/>
        </w:rPr>
        <w:t xml:space="preserve">CET). </w:t>
      </w:r>
      <w:del w:id="42" w:author="Andre Grow" w:date="2020-03-05T07:56:00Z">
        <w:r w:rsidR="003C0592" w:rsidDel="009E6DB4">
          <w:rPr>
            <w:rStyle w:val="kfqej"/>
          </w:rPr>
          <w:delText>Please s</w:delText>
        </w:r>
      </w:del>
      <w:ins w:id="43" w:author="Andre Grow" w:date="2020-03-05T07:56:00Z">
        <w:r>
          <w:rPr>
            <w:rStyle w:val="kfqej"/>
          </w:rPr>
          <w:t>S</w:t>
        </w:r>
      </w:ins>
      <w:r w:rsidR="003C0592">
        <w:rPr>
          <w:rStyle w:val="kfqej"/>
        </w:rPr>
        <w:t xml:space="preserve">end your assignment via email to </w:t>
      </w:r>
      <w:hyperlink r:id="rId12"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enabsatz"/>
        <w:numPr>
          <w:ilvl w:val="0"/>
          <w:numId w:val="4"/>
        </w:numPr>
        <w:rPr>
          <w:lang w:val="en-GB"/>
        </w:rPr>
      </w:pPr>
      <w:r>
        <w:rPr>
          <w:lang w:val="en-GB"/>
        </w:rPr>
        <w:t>A written report (Word document of pdf file)</w:t>
      </w:r>
      <w:r w:rsidR="00864CBC">
        <w:rPr>
          <w:lang w:val="en-GB"/>
        </w:rPr>
        <w:t>. Call this file “[</w:t>
      </w:r>
      <w:proofErr w:type="spellStart"/>
      <w:r w:rsidR="00864CBC">
        <w:rPr>
          <w:lang w:val="en-GB"/>
        </w:rPr>
        <w:t>your_surname</w:t>
      </w:r>
      <w:proofErr w:type="spellEnd"/>
      <w:r w:rsidR="00864CBC">
        <w:rPr>
          <w:lang w:val="en-GB"/>
        </w:rPr>
        <w:t>]_report.docx”</w:t>
      </w:r>
    </w:p>
    <w:p w14:paraId="689B5F19" w14:textId="77777777" w:rsidR="003C0592" w:rsidRPr="00DA3898" w:rsidRDefault="003C0592" w:rsidP="003C0592">
      <w:pPr>
        <w:pStyle w:val="Listenabsatz"/>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w:t>
      </w:r>
      <w:proofErr w:type="spellStart"/>
      <w:r w:rsidR="00864CBC">
        <w:rPr>
          <w:lang w:val="en-GB"/>
        </w:rPr>
        <w:t>your_surname</w:t>
      </w:r>
      <w:proofErr w:type="spellEnd"/>
      <w:r w:rsidR="00864CBC">
        <w:rPr>
          <w:lang w:val="en-GB"/>
        </w:rPr>
        <w:t>]_</w:t>
      </w:r>
      <w:proofErr w:type="spellStart"/>
      <w:r w:rsidR="00864CBC">
        <w:rPr>
          <w:lang w:val="en-GB"/>
        </w:rPr>
        <w:t>scripts.R</w:t>
      </w:r>
      <w:proofErr w:type="spellEnd"/>
      <w:r w:rsidR="00864CBC">
        <w:rPr>
          <w:lang w:val="en-GB"/>
        </w:rPr>
        <w:t>”</w:t>
      </w:r>
    </w:p>
    <w:p w14:paraId="2B9C2045" w14:textId="77777777" w:rsidR="0068503D" w:rsidRPr="00052042" w:rsidRDefault="0068503D" w:rsidP="009918A2">
      <w:pPr>
        <w:pStyle w:val="berschrift1"/>
        <w:numPr>
          <w:ilvl w:val="0"/>
          <w:numId w:val="1"/>
        </w:numPr>
        <w:rPr>
          <w:sz w:val="32"/>
          <w:lang w:val="en-GB"/>
        </w:rPr>
      </w:pPr>
      <w:r w:rsidRPr="00052042">
        <w:rPr>
          <w:sz w:val="32"/>
          <w:lang w:val="en-GB"/>
        </w:rPr>
        <w:t>Lecture plan</w:t>
      </w:r>
    </w:p>
    <w:p w14:paraId="1F8EB6E8" w14:textId="77777777" w:rsidR="008535A5" w:rsidRPr="008A41F3" w:rsidRDefault="00EA5FFA" w:rsidP="008A41F3">
      <w:pPr>
        <w:pStyle w:val="berschrift2"/>
        <w:rPr>
          <w:lang w:val="en-GB"/>
        </w:rPr>
      </w:pPr>
      <w:r w:rsidRPr="008C726C">
        <w:rPr>
          <w:lang w:val="en-GB"/>
        </w:rPr>
        <w:t xml:space="preserve">Monday </w:t>
      </w:r>
      <w:r w:rsidR="008535A5" w:rsidRPr="008C726C">
        <w:rPr>
          <w:lang w:val="en-GB"/>
        </w:rPr>
        <w:t xml:space="preserve">March </w:t>
      </w:r>
      <w:proofErr w:type="gramStart"/>
      <w:r w:rsidR="008535A5" w:rsidRPr="008C726C">
        <w:rPr>
          <w:lang w:val="en-GB"/>
        </w:rPr>
        <w:t>30</w:t>
      </w:r>
      <w:proofErr w:type="gramEnd"/>
      <w:r w:rsidR="008535A5" w:rsidRPr="008C726C">
        <w:rPr>
          <w:lang w:val="en-GB"/>
        </w:rPr>
        <w:t xml:space="preserve">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DF3D9C6" w14:textId="77777777" w:rsidR="00953AB0" w:rsidRPr="00953AB0" w:rsidRDefault="00953AB0" w:rsidP="00953AB0">
      <w:pPr>
        <w:ind w:hanging="480"/>
      </w:pPr>
      <w:r w:rsidRPr="00BE2E0B">
        <w:t xml:space="preserve">Cesare, N., Lee, H., McCormick, T., Spiro, E., and Zagheni, E. (2018). </w:t>
      </w:r>
      <w:r>
        <w:t xml:space="preserve">Promises and pitfalls of using digital traces for demographic research. </w:t>
      </w:r>
      <w:r>
        <w:rPr>
          <w:i/>
          <w:iCs/>
        </w:rPr>
        <w:t>Demography</w:t>
      </w:r>
      <w:r>
        <w:t xml:space="preserve"> 55(5):1979–1999. doi:</w:t>
      </w:r>
      <w:hyperlink r:id="rId13" w:history="1">
        <w:r>
          <w:rPr>
            <w:rStyle w:val="Hyperlink"/>
          </w:rPr>
          <w:t>10.1007/s13524-018-0715-2</w:t>
        </w:r>
      </w:hyperlink>
      <w:r>
        <w:t>.</w:t>
      </w:r>
    </w:p>
    <w:p w14:paraId="2EF64724" w14:textId="77777777" w:rsidR="00B46A8F" w:rsidRPr="00A26933" w:rsidRDefault="00F6246E" w:rsidP="00AA5E9D">
      <w:pPr>
        <w:ind w:hanging="480"/>
      </w:pPr>
      <w:r>
        <w:t>Alburez-Gutierrez, D., Zagheni, E., Aref, S., Gil-</w:t>
      </w:r>
      <w:proofErr w:type="spellStart"/>
      <w:r>
        <w:t>Clavel</w:t>
      </w:r>
      <w:proofErr w:type="spellEnd"/>
      <w:r>
        <w:t xml:space="preserve">, S., Grow, A., and Negraia, D.V. (2019). </w:t>
      </w:r>
      <w:r>
        <w:rPr>
          <w:i/>
          <w:iCs/>
        </w:rPr>
        <w:t>Demography in the Digital Era: New Data Sources for Population Research</w:t>
      </w:r>
      <w:r>
        <w:t xml:space="preserve">. </w:t>
      </w:r>
      <w:proofErr w:type="spellStart"/>
      <w:r>
        <w:t>SocArXiv</w:t>
      </w:r>
      <w:proofErr w:type="spellEnd"/>
      <w:r>
        <w:t>. doi:</w:t>
      </w:r>
      <w:hyperlink r:id="rId14"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4C2FE332" w14:textId="77777777" w:rsidR="001F4CBC" w:rsidRDefault="001F4CBC" w:rsidP="001F4CBC">
      <w:pPr>
        <w:ind w:hanging="480"/>
      </w:pPr>
      <w:r>
        <w:t xml:space="preserve">Salganik, M. (n.d.). </w:t>
      </w:r>
      <w:r>
        <w:rPr>
          <w:i/>
          <w:iCs/>
        </w:rPr>
        <w:t>Bit by Bit: Social Research in the Digital Age</w:t>
      </w:r>
      <w:r>
        <w:t xml:space="preserve">. Princeton, NJ: Princeton University Press. </w:t>
      </w:r>
      <w:hyperlink r:id="rId15" w:history="1">
        <w:r>
          <w:rPr>
            <w:rStyle w:val="Hyperlink"/>
          </w:rPr>
          <w:t>https://www.bitbybitbook.com/en/1st-ed/preface/</w:t>
        </w:r>
      </w:hyperlink>
      <w:r>
        <w:t>.</w:t>
      </w:r>
    </w:p>
    <w:p w14:paraId="642BD452" w14:textId="77777777" w:rsidR="000D7222" w:rsidRPr="001F4CBC" w:rsidRDefault="00450E95" w:rsidP="00450E95">
      <w:pPr>
        <w:ind w:hanging="480"/>
      </w:pPr>
      <w:proofErr w:type="spellStart"/>
      <w:r>
        <w:t>Zuboff</w:t>
      </w:r>
      <w:proofErr w:type="spellEnd"/>
      <w:r>
        <w:t xml:space="preserve">, S. (2015). Big other: Surveillance capitalism and the prospects of an information civilization. </w:t>
      </w:r>
      <w:r>
        <w:rPr>
          <w:i/>
          <w:iCs/>
        </w:rPr>
        <w:t>Journal of Information Technology</w:t>
      </w:r>
      <w:r>
        <w:t xml:space="preserve"> 30(1):75–89. doi:</w:t>
      </w:r>
      <w:hyperlink r:id="rId16" w:history="1">
        <w:r>
          <w:rPr>
            <w:rStyle w:val="Hyperlink"/>
          </w:rPr>
          <w:t>10.1057/jit.2015.5</w:t>
        </w:r>
      </w:hyperlink>
      <w:r>
        <w:t>.</w:t>
      </w:r>
    </w:p>
    <w:p w14:paraId="007D41DB" w14:textId="77777777" w:rsidR="00EF5C2C" w:rsidRPr="006F5407" w:rsidRDefault="00EF5C2C" w:rsidP="00EF5C2C">
      <w:pPr>
        <w:pStyle w:val="berschrift2"/>
        <w:rPr>
          <w:b w:val="0"/>
          <w:lang w:val="en-GB"/>
        </w:rPr>
      </w:pPr>
      <w:r w:rsidRPr="008C726C">
        <w:rPr>
          <w:lang w:val="en-GB"/>
        </w:rPr>
        <w:t xml:space="preserve">Tuesday March </w:t>
      </w:r>
      <w:proofErr w:type="gramStart"/>
      <w:r w:rsidRPr="008C726C">
        <w:rPr>
          <w:lang w:val="en-GB"/>
        </w:rPr>
        <w:t>31</w:t>
      </w:r>
      <w:proofErr w:type="gramEnd"/>
      <w:r w:rsidRPr="008C726C">
        <w:rPr>
          <w:lang w:val="en-GB"/>
        </w:rPr>
        <w:t xml:space="preserve">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EF5C2C">
      <w:pPr>
        <w:ind w:hanging="480"/>
      </w:pPr>
      <w:r>
        <w:t xml:space="preserve"> </w:t>
      </w:r>
      <w:proofErr w:type="spellStart"/>
      <w:r>
        <w:t>Kaplanis</w:t>
      </w:r>
      <w:proofErr w:type="spellEnd"/>
      <w:r>
        <w:t xml:space="preserve">, J., Gordon, A., Shor, T., </w:t>
      </w:r>
      <w:proofErr w:type="spellStart"/>
      <w:r>
        <w:t>Weissbrod</w:t>
      </w:r>
      <w:proofErr w:type="spellEnd"/>
      <w:r>
        <w:t xml:space="preserve">, O., Geiger, D., Wahl, M., </w:t>
      </w:r>
      <w:proofErr w:type="spellStart"/>
      <w:r>
        <w:t>Gershovits</w:t>
      </w:r>
      <w:proofErr w:type="spellEnd"/>
      <w:r>
        <w:t xml:space="preserve">, M., Markus, B., Sheikh, M., </w:t>
      </w:r>
      <w:proofErr w:type="spellStart"/>
      <w:r>
        <w:t>Gymrek</w:t>
      </w:r>
      <w:proofErr w:type="spellEnd"/>
      <w:r>
        <w:t xml:space="preserve">, M., Bhatia, G., MacArthur, D.G., Price, A.L., and Erlich, Y. (2018). Quantitative analysis of </w:t>
      </w:r>
      <w:r>
        <w:lastRenderedPageBreak/>
        <w:t xml:space="preserve">population-scale family trees with millions of relatives. </w:t>
      </w:r>
      <w:r>
        <w:rPr>
          <w:i/>
          <w:iCs/>
        </w:rPr>
        <w:t>Science</w:t>
      </w:r>
      <w:r>
        <w:t xml:space="preserve"> 360(6385):171–175. doi:</w:t>
      </w:r>
      <w:hyperlink r:id="rId17" w:history="1">
        <w:r>
          <w:rPr>
            <w:rStyle w:val="Hyperlink"/>
          </w:rPr>
          <w:t>10.1126/science.aam9309</w:t>
        </w:r>
      </w:hyperlink>
      <w:r>
        <w:t>.</w:t>
      </w:r>
    </w:p>
    <w:p w14:paraId="4FB1AF80" w14:textId="77777777" w:rsidR="00EF5C2C" w:rsidRPr="00A26933" w:rsidRDefault="00EF5C2C" w:rsidP="00EF5C2C">
      <w:pPr>
        <w:ind w:hanging="480"/>
      </w:pPr>
      <w:r>
        <w:t xml:space="preserve">Fire, M. and </w:t>
      </w:r>
      <w:proofErr w:type="spellStart"/>
      <w:r>
        <w:t>Elovici</w:t>
      </w:r>
      <w:proofErr w:type="spellEnd"/>
      <w:r>
        <w:t xml:space="preserve">, Y. (2013). Data Mining of Online Genealogy Datasets for Revealing Lifespan Patterns in Human Population. </w:t>
      </w:r>
      <w:r>
        <w:rPr>
          <w:i/>
          <w:iCs/>
        </w:rPr>
        <w:t>arXiv:1311.4276 [cs, q-bio, stat]</w:t>
      </w:r>
      <w:r>
        <w:t xml:space="preserve">. </w:t>
      </w:r>
      <w:hyperlink r:id="rId18"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09DE5C0E" w14:textId="77777777" w:rsidR="00EF5C2C" w:rsidRPr="00E23D4B" w:rsidRDefault="00EF5C2C" w:rsidP="00EF5C2C">
      <w:pPr>
        <w:ind w:hanging="480"/>
      </w:pPr>
      <w:r>
        <w:t xml:space="preserve">Malmi, E., </w:t>
      </w:r>
      <w:proofErr w:type="spellStart"/>
      <w:r>
        <w:t>Gionis</w:t>
      </w:r>
      <w:proofErr w:type="spellEnd"/>
      <w:r>
        <w:t xml:space="preserve">, A., and </w:t>
      </w:r>
      <w:proofErr w:type="spellStart"/>
      <w:r>
        <w:t>Solin</w:t>
      </w:r>
      <w:proofErr w:type="spellEnd"/>
      <w:r>
        <w:t xml:space="preserve">, A. (2018). Computationally Inferred Genealogical Networks Uncover Long-Term Trends in Assortative Mating. </w:t>
      </w:r>
      <w:r>
        <w:rPr>
          <w:i/>
          <w:iCs/>
        </w:rPr>
        <w:t>arXiv:1802.06055 [physics, q-bio]</w:t>
      </w:r>
      <w:r>
        <w:t xml:space="preserve">. </w:t>
      </w:r>
      <w:hyperlink r:id="rId19" w:history="1">
        <w:r>
          <w:rPr>
            <w:rStyle w:val="Hyperlink"/>
          </w:rPr>
          <w:t>http://arxiv.org/abs/1802.06055</w:t>
        </w:r>
      </w:hyperlink>
      <w:r>
        <w:t>.</w:t>
      </w:r>
    </w:p>
    <w:p w14:paraId="327E3F28" w14:textId="77777777" w:rsidR="008535A5" w:rsidRPr="008535A5" w:rsidRDefault="00EF5C2C" w:rsidP="00EF5C2C">
      <w:pPr>
        <w:rPr>
          <w:lang w:val="en-GB"/>
        </w:rPr>
      </w:pPr>
      <w:proofErr w:type="spellStart"/>
      <w:r w:rsidRPr="00850660">
        <w:rPr>
          <w:rFonts w:eastAsia="Times New Roman" w:cs="Times New Roman"/>
          <w:szCs w:val="24"/>
        </w:rPr>
        <w:t>Antoun</w:t>
      </w:r>
      <w:proofErr w:type="spellEnd"/>
      <w:r w:rsidRPr="00850660">
        <w:rPr>
          <w:rFonts w:eastAsia="Times New Roman" w:cs="Times New Roman"/>
          <w:szCs w:val="24"/>
        </w:rPr>
        <w:t xml:space="preserve">, C., Zhang, C., Conrad, F.G., and Schober, M.F. (2016). Comparisons of online recruitment strategies for convenience samples: Craigslist, Google AdWords,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berschrift2"/>
        <w:rPr>
          <w:lang w:val="en-GB"/>
        </w:rPr>
      </w:pPr>
      <w:r w:rsidRPr="008C726C">
        <w:rPr>
          <w:lang w:val="en-GB"/>
        </w:rPr>
        <w:t xml:space="preserve">Wednesday April </w:t>
      </w:r>
      <w:proofErr w:type="gramStart"/>
      <w:r w:rsidRPr="008C726C">
        <w:rPr>
          <w:lang w:val="en-GB"/>
        </w:rPr>
        <w:t>1</w:t>
      </w:r>
      <w:proofErr w:type="gramEnd"/>
      <w:r w:rsidRPr="008C726C">
        <w:rPr>
          <w:lang w:val="en-GB"/>
        </w:rPr>
        <w:t xml:space="preserve">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B622F5">
      <w:pPr>
        <w:ind w:hanging="480"/>
      </w:pPr>
      <w:r>
        <w:t>Alexander, M., Polimis, K. and Zagheni, E. (2019), The Impact of Hurricane Maria on Out‐migration from Puerto Rico: Evidence from Facebook Data. Population and Development Review, 45: 617-630. doi:</w:t>
      </w:r>
      <w:hyperlink r:id="rId20" w:history="1">
        <w:r>
          <w:rPr>
            <w:rStyle w:val="Hyperlink"/>
          </w:rPr>
          <w:t>10.1111/padr.12289</w:t>
        </w:r>
      </w:hyperlink>
    </w:p>
    <w:p w14:paraId="32C71229" w14:textId="77777777" w:rsidR="00CA22FD" w:rsidRDefault="00CA22FD" w:rsidP="008C25EF">
      <w:pPr>
        <w:ind w:hanging="480"/>
      </w:pPr>
      <w:proofErr w:type="spellStart"/>
      <w:r>
        <w:t>Fatehkia</w:t>
      </w:r>
      <w:proofErr w:type="spellEnd"/>
      <w:r>
        <w:t xml:space="preserve">, M., Kashyap, R., and Weber, I. (2018). Using Facebook ad data to track the global digital gender gap. </w:t>
      </w:r>
      <w:r>
        <w:rPr>
          <w:i/>
          <w:iCs/>
        </w:rPr>
        <w:t>World Development</w:t>
      </w:r>
      <w:r>
        <w:t xml:space="preserve"> 107:189–209. doi:</w:t>
      </w:r>
      <w:hyperlink r:id="rId21"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0D7222">
      <w:pPr>
        <w:ind w:hanging="450"/>
        <w:rPr>
          <w:lang w:val="en-GB"/>
        </w:rPr>
      </w:pPr>
      <w:r>
        <w:rPr>
          <w:lang w:val="en-GB"/>
        </w:rPr>
        <w:t xml:space="preserve">Sofia Gil’s tutorial on using the Facebook Marketing API: </w:t>
      </w:r>
      <w:hyperlink r:id="rId22" w:history="1">
        <w:r w:rsidRPr="003E7648">
          <w:rPr>
            <w:rStyle w:val="Hyperlink"/>
            <w:lang w:val="en-GB"/>
          </w:rPr>
          <w:t>https://github.com/SofiaG1l/Using_Facebook_API</w:t>
        </w:r>
      </w:hyperlink>
      <w:r>
        <w:rPr>
          <w:lang w:val="en-GB"/>
        </w:rPr>
        <w:t xml:space="preserve"> </w:t>
      </w:r>
    </w:p>
    <w:p w14:paraId="2C712566" w14:textId="77777777" w:rsidR="00661856" w:rsidRDefault="0018559C" w:rsidP="006F49E3">
      <w:pPr>
        <w:ind w:hanging="480"/>
      </w:pPr>
      <w:r>
        <w:t xml:space="preserve">Zagheni, E., Weber, I., and Gummadi, K. (2017). Leveraging Facebook’s advertising platform to monitor stocks of migrants. </w:t>
      </w:r>
      <w:r>
        <w:rPr>
          <w:i/>
          <w:iCs/>
        </w:rPr>
        <w:t>Population and Development Review</w:t>
      </w:r>
      <w:r>
        <w:t xml:space="preserve"> 43(4):721–734. doi:</w:t>
      </w:r>
      <w:hyperlink r:id="rId23" w:history="1">
        <w:r>
          <w:rPr>
            <w:rStyle w:val="Hyperlink"/>
          </w:rPr>
          <w:t>10.1111/padr.12102</w:t>
        </w:r>
      </w:hyperlink>
      <w:r>
        <w:t>.</w:t>
      </w:r>
    </w:p>
    <w:p w14:paraId="0BB49432" w14:textId="77777777" w:rsidR="006F49E3" w:rsidRDefault="006F49E3" w:rsidP="006F49E3">
      <w:pPr>
        <w:ind w:hanging="480"/>
      </w:pPr>
      <w:r>
        <w:t xml:space="preserve">Rampazzo, F., Zagheni, E., Weber, I., Testa, M.R., and </w:t>
      </w:r>
      <w:proofErr w:type="spellStart"/>
      <w:r>
        <w:t>Billari</w:t>
      </w:r>
      <w:proofErr w:type="spellEnd"/>
      <w:r>
        <w:t xml:space="preserve">, F. (2018). Mater </w:t>
      </w:r>
      <w:proofErr w:type="spellStart"/>
      <w:r>
        <w:t>certa</w:t>
      </w:r>
      <w:proofErr w:type="spellEnd"/>
      <w:r>
        <w:t xml:space="preserve"> </w:t>
      </w:r>
      <w:proofErr w:type="spellStart"/>
      <w:r>
        <w:t>est</w:t>
      </w:r>
      <w:proofErr w:type="spellEnd"/>
      <w:r>
        <w:t xml:space="preserve">, pater </w:t>
      </w:r>
      <w:proofErr w:type="spellStart"/>
      <w:r>
        <w:t>numquam</w:t>
      </w:r>
      <w:proofErr w:type="spellEnd"/>
      <w:r>
        <w:t xml:space="preserve">: What can Facebook Advertising Data Tell Us </w:t>
      </w:r>
      <w:proofErr w:type="gramStart"/>
      <w:r>
        <w:t>about</w:t>
      </w:r>
      <w:proofErr w:type="gramEnd"/>
      <w:r>
        <w:t xml:space="preserve"> Male Fertility Rates? </w:t>
      </w:r>
      <w:r>
        <w:rPr>
          <w:i/>
          <w:iCs/>
        </w:rPr>
        <w:t>arXiv:1804.04632 [cs]</w:t>
      </w:r>
      <w:r>
        <w:t xml:space="preserve">. </w:t>
      </w:r>
      <w:hyperlink r:id="rId24" w:history="1">
        <w:r>
          <w:rPr>
            <w:rStyle w:val="Hyperlink"/>
          </w:rPr>
          <w:t>http://arxiv.org/abs/1804.04632</w:t>
        </w:r>
      </w:hyperlink>
      <w:r>
        <w:t>.</w:t>
      </w:r>
    </w:p>
    <w:p w14:paraId="29A60959" w14:textId="77777777" w:rsidR="006F49E3" w:rsidRPr="006F49E3" w:rsidRDefault="006F49E3" w:rsidP="006F49E3">
      <w:pPr>
        <w:ind w:hanging="480"/>
      </w:pPr>
    </w:p>
    <w:p w14:paraId="61C1643C" w14:textId="77777777" w:rsidR="008535A5" w:rsidRPr="00F4746C" w:rsidRDefault="00F4746C" w:rsidP="00B35880">
      <w:pPr>
        <w:pStyle w:val="berschrift2"/>
        <w:rPr>
          <w:rFonts w:eastAsia="Times New Roman" w:cs="Times New Roman"/>
          <w:szCs w:val="24"/>
        </w:rPr>
      </w:pPr>
      <w:r w:rsidRPr="008C726C">
        <w:rPr>
          <w:lang w:val="en-GB"/>
        </w:rPr>
        <w:t xml:space="preserve">Thursday April </w:t>
      </w:r>
      <w:proofErr w:type="gramStart"/>
      <w:r w:rsidRPr="008C726C">
        <w:rPr>
          <w:lang w:val="en-GB"/>
        </w:rPr>
        <w:t>2</w:t>
      </w:r>
      <w:proofErr w:type="gramEnd"/>
      <w:r w:rsidRPr="008C726C">
        <w:rPr>
          <w:lang w:val="en-GB"/>
        </w:rPr>
        <w:t xml:space="preserve">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8E470B">
      <w:pPr>
        <w:ind w:hanging="480"/>
      </w:pPr>
      <w:proofErr w:type="spellStart"/>
      <w:r>
        <w:lastRenderedPageBreak/>
        <w:t>Verdery</w:t>
      </w:r>
      <w:proofErr w:type="spellEnd"/>
      <w:r>
        <w:t xml:space="preserve">, A.M. and Margolis, R. (2017). Projections of white and black older adults without living kin in the United States, 2015 to 2060. </w:t>
      </w:r>
      <w:r>
        <w:rPr>
          <w:i/>
          <w:iCs/>
        </w:rPr>
        <w:t>Proceedings of the National Academy of Sciences</w:t>
      </w:r>
      <w:r>
        <w:t xml:space="preserve"> 114(42):11109–11114. doi:</w:t>
      </w:r>
      <w:hyperlink r:id="rId25" w:history="1">
        <w:r>
          <w:rPr>
            <w:rStyle w:val="Hyperlink"/>
          </w:rPr>
          <w:t>10.1073/pnas.1710341114</w:t>
        </w:r>
      </w:hyperlink>
      <w:r>
        <w:t>.</w:t>
      </w:r>
    </w:p>
    <w:p w14:paraId="46EB8A3A" w14:textId="77777777" w:rsidR="00763A49" w:rsidRPr="00A26933" w:rsidRDefault="009D6776" w:rsidP="009D6776">
      <w:pPr>
        <w:ind w:hanging="480"/>
      </w:pPr>
      <w:r>
        <w:t xml:space="preserve">Zagheni, E. (2011). The Impact of the HIV/AIDS Epidemic on Kinship Resources for Orphans in Zimbabwe. </w:t>
      </w:r>
      <w:r>
        <w:rPr>
          <w:i/>
          <w:iCs/>
        </w:rPr>
        <w:t>Population and Development Review</w:t>
      </w:r>
      <w:r>
        <w:t xml:space="preserve"> 37(4):761–783. doi:</w:t>
      </w:r>
      <w:hyperlink r:id="rId26"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2E7596A3" w14:textId="77777777" w:rsidR="00B47B12" w:rsidRPr="00B47B12" w:rsidRDefault="00BD7DAB" w:rsidP="00B47B12">
      <w:pPr>
        <w:spacing w:line="240" w:lineRule="auto"/>
        <w:ind w:hanging="480"/>
        <w:rPr>
          <w:rFonts w:eastAsia="Times New Roman" w:cs="Times New Roman"/>
          <w:szCs w:val="24"/>
        </w:rPr>
      </w:pPr>
      <w:r w:rsidRPr="00BD7DAB">
        <w:rPr>
          <w:rFonts w:eastAsia="Times New Roman" w:cs="Times New Roman"/>
          <w:szCs w:val="24"/>
        </w:rPr>
        <w:t xml:space="preserve">Grow, A. and Van Bavel, J. (eds.) (2017). </w:t>
      </w:r>
      <w:r w:rsidRPr="00BD7DAB">
        <w:rPr>
          <w:rFonts w:eastAsia="Times New Roman" w:cs="Times New Roman"/>
          <w:i/>
          <w:iCs/>
          <w:szCs w:val="24"/>
        </w:rPr>
        <w:t>Agent-Based Modelling in Population Studies: Concepts, Methods, and Applications</w:t>
      </w:r>
      <w:r w:rsidRPr="00BD7DAB">
        <w:rPr>
          <w:rFonts w:eastAsia="Times New Roman" w:cs="Times New Roman"/>
          <w:szCs w:val="24"/>
        </w:rPr>
        <w:t>. Cham: Springer. The Springer Series on Demographic Methods and Population Analysis; volume 41.</w:t>
      </w:r>
    </w:p>
    <w:p w14:paraId="7020B564" w14:textId="77777777" w:rsidR="00BB141D" w:rsidRDefault="00BB141D" w:rsidP="00BB141D">
      <w:pPr>
        <w:ind w:hanging="480"/>
      </w:pPr>
      <w:r>
        <w:t xml:space="preserve">Grow, A. and Van Bavel, J. (2020). The Gender Cliff in the Relative Contribution to the Household Income: Insights from Modelling Marriage Markets in 27 European Countries. </w:t>
      </w:r>
      <w:r>
        <w:rPr>
          <w:i/>
          <w:iCs/>
        </w:rPr>
        <w:t>European Journal of Population</w:t>
      </w:r>
      <w:r>
        <w:t>. doi:</w:t>
      </w:r>
      <w:hyperlink r:id="rId27" w:history="1">
        <w:r>
          <w:rPr>
            <w:rStyle w:val="Hyperlink"/>
          </w:rPr>
          <w:t>10.1007/s10680-019-09547-8</w:t>
        </w:r>
      </w:hyperlink>
      <w:r>
        <w:t>.</w:t>
      </w:r>
    </w:p>
    <w:p w14:paraId="31DBB6CA" w14:textId="77777777" w:rsidR="00BB141D" w:rsidRPr="00BD7DAB" w:rsidRDefault="00C13CEA" w:rsidP="005B2D91">
      <w:pPr>
        <w:ind w:hanging="480"/>
      </w:pPr>
      <w:r>
        <w:t xml:space="preserve">Margolis, R. and </w:t>
      </w:r>
      <w:proofErr w:type="spellStart"/>
      <w:r>
        <w:t>Verdery</w:t>
      </w:r>
      <w:proofErr w:type="spellEnd"/>
      <w:r>
        <w:t xml:space="preserve">, A.M. (2019). A Cohort Perspective on the Demography of Grandparenthood: Past, Present, and Future Changes in Race and Sex Disparities in the United States. </w:t>
      </w:r>
      <w:r>
        <w:rPr>
          <w:i/>
          <w:iCs/>
        </w:rPr>
        <w:t>Demography</w:t>
      </w:r>
      <w:r>
        <w:t xml:space="preserve"> 56(4):1495–1518. doi:</w:t>
      </w:r>
      <w:hyperlink r:id="rId28" w:history="1">
        <w:r>
          <w:rPr>
            <w:rStyle w:val="Hyperlink"/>
          </w:rPr>
          <w:t>10.1007/s13524-019-00795-1</w:t>
        </w:r>
      </w:hyperlink>
      <w:r>
        <w:t>.</w:t>
      </w:r>
    </w:p>
    <w:p w14:paraId="550027CB" w14:textId="77777777" w:rsidR="00763A49" w:rsidRPr="0008325B" w:rsidRDefault="00763A49" w:rsidP="00763A49">
      <w:pPr>
        <w:rPr>
          <w:b/>
          <w:lang w:val="en-GB"/>
        </w:rPr>
      </w:pPr>
      <w:r>
        <w:rPr>
          <w:b/>
          <w:lang w:val="en-GB"/>
        </w:rPr>
        <w:t>Homework</w:t>
      </w:r>
    </w:p>
    <w:p w14:paraId="02036A5F" w14:textId="77777777" w:rsidR="00763A49" w:rsidRDefault="00043AEA" w:rsidP="00516A22">
      <w:pPr>
        <w:pStyle w:val="Listenabsatz"/>
        <w:numPr>
          <w:ilvl w:val="0"/>
          <w:numId w:val="3"/>
        </w:numPr>
        <w:rPr>
          <w:lang w:val="en-GB"/>
        </w:rPr>
      </w:pPr>
      <w:r>
        <w:rPr>
          <w:lang w:val="en-GB"/>
        </w:rPr>
        <w:t xml:space="preserve">Download </w:t>
      </w:r>
      <w:r w:rsidR="004D49C4">
        <w:rPr>
          <w:lang w:val="en-GB"/>
        </w:rPr>
        <w:t xml:space="preserve">the sample online genealogy from </w:t>
      </w:r>
      <w:r w:rsidR="004D49C4" w:rsidRPr="002B30B3">
        <w:rPr>
          <w:highlight w:val="yellow"/>
          <w:lang w:val="en-GB"/>
        </w:rPr>
        <w:t>LINK</w:t>
      </w:r>
      <w:r w:rsidR="004D49C4">
        <w:rPr>
          <w:lang w:val="en-GB"/>
        </w:rPr>
        <w:t xml:space="preserve"> and load it onto R</w:t>
      </w:r>
    </w:p>
    <w:p w14:paraId="581466E6" w14:textId="77777777" w:rsidR="004D49C4" w:rsidRPr="00043AEA" w:rsidRDefault="004D49C4" w:rsidP="00516A22">
      <w:pPr>
        <w:pStyle w:val="Listenabsatz"/>
        <w:numPr>
          <w:ilvl w:val="0"/>
          <w:numId w:val="3"/>
        </w:numPr>
        <w:rPr>
          <w:lang w:val="en-GB"/>
        </w:rPr>
      </w:pPr>
      <w:r>
        <w:rPr>
          <w:lang w:val="en-GB"/>
        </w:rPr>
        <w:t>Create graphs showing the distribution of years of births and years of death of the population</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68503D">
      <w:pPr>
        <w:pStyle w:val="berschrift2"/>
        <w:rPr>
          <w:lang w:val="en-GB"/>
        </w:rPr>
      </w:pPr>
      <w:r w:rsidRPr="003B45D9">
        <w:rPr>
          <w:lang w:val="en-GB"/>
        </w:rPr>
        <w:t xml:space="preserve">Friday </w:t>
      </w:r>
      <w:r w:rsidR="008535A5" w:rsidRPr="003B45D9">
        <w:rPr>
          <w:lang w:val="en-GB"/>
        </w:rPr>
        <w:t xml:space="preserve">April </w:t>
      </w:r>
      <w:proofErr w:type="gramStart"/>
      <w:r w:rsidR="008535A5" w:rsidRPr="003B45D9">
        <w:rPr>
          <w:lang w:val="en-GB"/>
        </w:rPr>
        <w:t>3</w:t>
      </w:r>
      <w:proofErr w:type="gramEnd"/>
      <w:r w:rsidR="008535A5" w:rsidRPr="003B45D9">
        <w:rPr>
          <w:lang w:val="en-GB"/>
        </w:rPr>
        <w:t xml:space="preserve">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 Grow" w:date="2020-03-05T07:39:00Z" w:initials="AG">
    <w:p w14:paraId="10684FBE" w14:textId="1B04C178" w:rsidR="00401AC8" w:rsidRDefault="00401AC8">
      <w:pPr>
        <w:pStyle w:val="Kommentartext"/>
      </w:pPr>
      <w:r>
        <w:rPr>
          <w:rStyle w:val="Kommentarzeichen"/>
        </w:rPr>
        <w:annotationRef/>
      </w:r>
      <w:r>
        <w:rPr>
          <w:rStyle w:val="Kommentarzeichen"/>
        </w:rPr>
        <w:t>Not sure whether ‘explosion’ and ‘internet’ go together well. Maybe something like ‘spread of internet access’ or ‘explosion of internet access’?</w:t>
      </w:r>
    </w:p>
  </w:comment>
  <w:comment w:id="2" w:author="Andre Grow" w:date="2020-03-05T07:40:00Z" w:initials="AG">
    <w:p w14:paraId="3C3C56A4" w14:textId="34B8310F" w:rsidR="00401AC8" w:rsidRDefault="00401AC8">
      <w:pPr>
        <w:pStyle w:val="Kommentartext"/>
      </w:pPr>
      <w:r>
        <w:rPr>
          <w:rStyle w:val="Kommentarzeichen"/>
        </w:rPr>
        <w:annotationRef/>
      </w:r>
      <w:r>
        <w:t>Does not fit well with the ‘behavior’ that precedes this</w:t>
      </w:r>
    </w:p>
  </w:comment>
  <w:comment w:id="7" w:author="Andre Grow" w:date="2020-03-05T07:42:00Z" w:initials="AG">
    <w:p w14:paraId="5C6E0A4D" w14:textId="13E3D3C7" w:rsidR="00401AC8" w:rsidRDefault="00401AC8">
      <w:pPr>
        <w:pStyle w:val="Kommentartext"/>
      </w:pPr>
      <w:r>
        <w:rPr>
          <w:rStyle w:val="Kommentarzeichen"/>
        </w:rPr>
        <w:annotationRef/>
      </w:r>
      <w:r>
        <w:t xml:space="preserve">If this is exclusively about statistics, I’d suggest </w:t>
      </w:r>
      <w:proofErr w:type="gramStart"/>
      <w:r>
        <w:t>to use</w:t>
      </w:r>
      <w:proofErr w:type="gramEnd"/>
      <w:r>
        <w:t xml:space="preserve"> this term; otherwise this is fine</w:t>
      </w:r>
    </w:p>
  </w:comment>
  <w:comment w:id="9" w:author="Andre Grow" w:date="2020-03-05T07:43:00Z" w:initials="AG">
    <w:p w14:paraId="48F38CF3" w14:textId="1359C116" w:rsidR="00401AC8" w:rsidRDefault="00401AC8">
      <w:pPr>
        <w:pStyle w:val="Kommentartext"/>
      </w:pPr>
      <w:r>
        <w:rPr>
          <w:rStyle w:val="Kommentarzeichen"/>
        </w:rPr>
        <w:annotationRef/>
      </w:r>
      <w:r>
        <w:t xml:space="preserve">Or singular ‘social </w:t>
      </w:r>
      <w:proofErr w:type="spellStart"/>
      <w:r>
        <w:t>scince</w:t>
      </w:r>
      <w:proofErr w:type="spellEnd"/>
      <w:r>
        <w:t>’</w:t>
      </w:r>
    </w:p>
  </w:comment>
  <w:comment w:id="11" w:author="Andre Grow" w:date="2020-03-05T07:43:00Z" w:initials="AG">
    <w:p w14:paraId="7551368A" w14:textId="5AC69BBA" w:rsidR="00401AC8" w:rsidRDefault="00401AC8">
      <w:pPr>
        <w:pStyle w:val="Kommentartext"/>
      </w:pPr>
      <w:r>
        <w:rPr>
          <w:rStyle w:val="Kommentarzeichen"/>
        </w:rPr>
        <w:annotationRef/>
      </w:r>
      <w:r>
        <w:t xml:space="preserve">‘digital’? or ‘digital and computational’ </w:t>
      </w:r>
      <w:r>
        <w:sym w:font="Wingdings" w:char="F0E0"/>
      </w:r>
      <w:r>
        <w:t xml:space="preserve"> if the latter, it might sense to call the course also ‘digital and computational’</w:t>
      </w:r>
    </w:p>
  </w:comment>
  <w:comment w:id="17" w:author="Andre Grow" w:date="2020-03-05T07:46:00Z" w:initials="AG">
    <w:p w14:paraId="585BBC90" w14:textId="3A20713D" w:rsidR="00401AC8" w:rsidRDefault="00401AC8">
      <w:pPr>
        <w:pStyle w:val="Kommentartext"/>
      </w:pPr>
      <w:r>
        <w:rPr>
          <w:rStyle w:val="Kommentarzeichen"/>
        </w:rPr>
        <w:annotationRef/>
      </w:r>
      <w:r>
        <w:t>“take-home”?</w:t>
      </w:r>
    </w:p>
  </w:comment>
  <w:comment w:id="21" w:author="Andre Grow" w:date="2020-03-05T07:47:00Z" w:initials="AG">
    <w:p w14:paraId="3812CB26" w14:textId="1E810BA8" w:rsidR="00401AC8" w:rsidRDefault="00401AC8">
      <w:pPr>
        <w:pStyle w:val="Kommentartext"/>
      </w:pPr>
      <w:r>
        <w:rPr>
          <w:rStyle w:val="Kommentarzeichen"/>
        </w:rPr>
        <w:annotationRef/>
      </w:r>
      <w:r>
        <w:rPr>
          <w:rStyle w:val="Kommentarzeichen"/>
        </w:rPr>
        <w:t xml:space="preserve">Will students get this text with the </w:t>
      </w:r>
      <w:proofErr w:type="spellStart"/>
      <w:r>
        <w:rPr>
          <w:rStyle w:val="Kommentarzeichen"/>
        </w:rPr>
        <w:t>programme</w:t>
      </w:r>
      <w:proofErr w:type="spellEnd"/>
      <w:r>
        <w:rPr>
          <w:rStyle w:val="Kommentarzeichen"/>
        </w:rPr>
        <w:t>?</w:t>
      </w:r>
    </w:p>
  </w:comment>
  <w:comment w:id="26" w:author="Andre Grow" w:date="2020-03-05T07:48:00Z" w:initials="AG">
    <w:p w14:paraId="46F7C38B" w14:textId="7F1BA5CD" w:rsidR="00401AC8" w:rsidRDefault="00401AC8">
      <w:pPr>
        <w:pStyle w:val="Kommentartext"/>
      </w:pPr>
      <w:r>
        <w:rPr>
          <w:rStyle w:val="Kommentarzeichen"/>
        </w:rPr>
        <w:annotationRef/>
      </w:r>
      <w:r>
        <w:t xml:space="preserve">Maybe mention here already what this data about. “The </w:t>
      </w:r>
      <w:proofErr w:type="spellStart"/>
      <w:r>
        <w:t>damilinx</w:t>
      </w:r>
      <w:proofErr w:type="spellEnd"/>
      <w:r>
        <w:t xml:space="preserve"> database contains genealogical data that is …</w:t>
      </w:r>
      <w:r w:rsidR="009E6DB4">
        <w:t>. In this assignment, the goal is to use this data to …”</w:t>
      </w:r>
    </w:p>
  </w:comment>
  <w:comment w:id="31" w:author="Andre Grow" w:date="2020-03-05T07:50:00Z" w:initials="AG">
    <w:p w14:paraId="7C6D4BFB" w14:textId="430F5A79" w:rsidR="009E6DB4" w:rsidRDefault="009E6DB4">
      <w:pPr>
        <w:pStyle w:val="Kommentartext"/>
      </w:pPr>
      <w:r>
        <w:rPr>
          <w:rStyle w:val="Kommentarzeichen"/>
        </w:rPr>
        <w:annotationRef/>
      </w:r>
      <w:r>
        <w:t>Columns?</w:t>
      </w:r>
    </w:p>
  </w:comment>
  <w:comment w:id="35" w:author="Andre Grow" w:date="2020-03-05T07:52:00Z" w:initials="AG">
    <w:p w14:paraId="32A6B9B7" w14:textId="79F1CCFD" w:rsidR="009E6DB4" w:rsidRDefault="009E6DB4">
      <w:pPr>
        <w:pStyle w:val="Kommentartext"/>
      </w:pPr>
      <w:r>
        <w:rPr>
          <w:rStyle w:val="Kommentarzeichen"/>
        </w:rPr>
        <w:annotationRef/>
      </w:r>
      <w:bookmarkStart w:id="37" w:name="_Hlk34287598"/>
      <w:r>
        <w:t xml:space="preserve">I was wondering whether this could be made more ’digital’. Now, students download an existing dataset, that they subsequently analyze with traditional approaches. </w:t>
      </w:r>
      <w:r>
        <w:t xml:space="preserve">What makes this digital then is that they have </w:t>
      </w:r>
      <w:r w:rsidR="003B0AF3">
        <w:t xml:space="preserve">to </w:t>
      </w:r>
      <w:bookmarkStart w:id="38" w:name="_GoBack"/>
      <w:bookmarkEnd w:id="38"/>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3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ADC"/>
    <w:rsid w:val="00002168"/>
    <w:rsid w:val="00025E63"/>
    <w:rsid w:val="00037527"/>
    <w:rsid w:val="00043AEA"/>
    <w:rsid w:val="00052042"/>
    <w:rsid w:val="000670FC"/>
    <w:rsid w:val="0007070E"/>
    <w:rsid w:val="0008325B"/>
    <w:rsid w:val="00090CB0"/>
    <w:rsid w:val="000B46EE"/>
    <w:rsid w:val="000C59F3"/>
    <w:rsid w:val="000D4DD1"/>
    <w:rsid w:val="000D7222"/>
    <w:rsid w:val="000F14C0"/>
    <w:rsid w:val="000F1972"/>
    <w:rsid w:val="00103AC6"/>
    <w:rsid w:val="00147B6E"/>
    <w:rsid w:val="0018559C"/>
    <w:rsid w:val="001B5C06"/>
    <w:rsid w:val="001C43E3"/>
    <w:rsid w:val="001D2ADC"/>
    <w:rsid w:val="001F4CBC"/>
    <w:rsid w:val="00205E7A"/>
    <w:rsid w:val="002327EC"/>
    <w:rsid w:val="00232FB1"/>
    <w:rsid w:val="00235C20"/>
    <w:rsid w:val="00243F95"/>
    <w:rsid w:val="00253803"/>
    <w:rsid w:val="00253D86"/>
    <w:rsid w:val="002633C6"/>
    <w:rsid w:val="0027262A"/>
    <w:rsid w:val="00275FC9"/>
    <w:rsid w:val="00276543"/>
    <w:rsid w:val="00276918"/>
    <w:rsid w:val="00277380"/>
    <w:rsid w:val="002953B9"/>
    <w:rsid w:val="002B30B3"/>
    <w:rsid w:val="002B406D"/>
    <w:rsid w:val="002D061F"/>
    <w:rsid w:val="002F585B"/>
    <w:rsid w:val="003071BA"/>
    <w:rsid w:val="00345BFF"/>
    <w:rsid w:val="003723A2"/>
    <w:rsid w:val="00377852"/>
    <w:rsid w:val="003811C2"/>
    <w:rsid w:val="003B0AF3"/>
    <w:rsid w:val="003B45D9"/>
    <w:rsid w:val="003C0592"/>
    <w:rsid w:val="003C3A75"/>
    <w:rsid w:val="0040012F"/>
    <w:rsid w:val="00401AC8"/>
    <w:rsid w:val="0040571E"/>
    <w:rsid w:val="00421029"/>
    <w:rsid w:val="00423D48"/>
    <w:rsid w:val="00450E95"/>
    <w:rsid w:val="0049381F"/>
    <w:rsid w:val="004A28BB"/>
    <w:rsid w:val="004B1F28"/>
    <w:rsid w:val="004D49C4"/>
    <w:rsid w:val="004E047E"/>
    <w:rsid w:val="004E4133"/>
    <w:rsid w:val="004F2D6F"/>
    <w:rsid w:val="00516A22"/>
    <w:rsid w:val="00520945"/>
    <w:rsid w:val="00553CBC"/>
    <w:rsid w:val="00595B23"/>
    <w:rsid w:val="005B2D91"/>
    <w:rsid w:val="005F3607"/>
    <w:rsid w:val="005F7B22"/>
    <w:rsid w:val="0061595C"/>
    <w:rsid w:val="006251AF"/>
    <w:rsid w:val="006273DF"/>
    <w:rsid w:val="00631A1B"/>
    <w:rsid w:val="00644C38"/>
    <w:rsid w:val="006508C7"/>
    <w:rsid w:val="00657385"/>
    <w:rsid w:val="00661856"/>
    <w:rsid w:val="0068503D"/>
    <w:rsid w:val="00687520"/>
    <w:rsid w:val="006A297A"/>
    <w:rsid w:val="006C49EF"/>
    <w:rsid w:val="006C6661"/>
    <w:rsid w:val="006F49E3"/>
    <w:rsid w:val="006F5407"/>
    <w:rsid w:val="007108F5"/>
    <w:rsid w:val="00712C50"/>
    <w:rsid w:val="007165B5"/>
    <w:rsid w:val="00741257"/>
    <w:rsid w:val="00743E32"/>
    <w:rsid w:val="007453A1"/>
    <w:rsid w:val="00747544"/>
    <w:rsid w:val="00763A49"/>
    <w:rsid w:val="0077163C"/>
    <w:rsid w:val="00771749"/>
    <w:rsid w:val="007A2D4F"/>
    <w:rsid w:val="007A6A0A"/>
    <w:rsid w:val="007B75BC"/>
    <w:rsid w:val="007C31EA"/>
    <w:rsid w:val="007C7015"/>
    <w:rsid w:val="007E206E"/>
    <w:rsid w:val="007E7521"/>
    <w:rsid w:val="007F179A"/>
    <w:rsid w:val="00813F7E"/>
    <w:rsid w:val="00831643"/>
    <w:rsid w:val="008413CE"/>
    <w:rsid w:val="00850660"/>
    <w:rsid w:val="008535A5"/>
    <w:rsid w:val="00860AF6"/>
    <w:rsid w:val="00864CBC"/>
    <w:rsid w:val="00877E99"/>
    <w:rsid w:val="008805DC"/>
    <w:rsid w:val="00891E88"/>
    <w:rsid w:val="00893490"/>
    <w:rsid w:val="008A41F3"/>
    <w:rsid w:val="008C25EF"/>
    <w:rsid w:val="008C726C"/>
    <w:rsid w:val="008E470B"/>
    <w:rsid w:val="00906212"/>
    <w:rsid w:val="0091553F"/>
    <w:rsid w:val="00915DCA"/>
    <w:rsid w:val="00931A71"/>
    <w:rsid w:val="009532B1"/>
    <w:rsid w:val="00953AB0"/>
    <w:rsid w:val="009550EA"/>
    <w:rsid w:val="009918A2"/>
    <w:rsid w:val="009A0A66"/>
    <w:rsid w:val="009A62A2"/>
    <w:rsid w:val="009D6776"/>
    <w:rsid w:val="009E6DB4"/>
    <w:rsid w:val="00A06BCB"/>
    <w:rsid w:val="00A1265B"/>
    <w:rsid w:val="00A15BD5"/>
    <w:rsid w:val="00A26933"/>
    <w:rsid w:val="00A36D9B"/>
    <w:rsid w:val="00A40776"/>
    <w:rsid w:val="00A526FB"/>
    <w:rsid w:val="00A67F36"/>
    <w:rsid w:val="00A75882"/>
    <w:rsid w:val="00A97C27"/>
    <w:rsid w:val="00AA013C"/>
    <w:rsid w:val="00AA5E9D"/>
    <w:rsid w:val="00AB5BC4"/>
    <w:rsid w:val="00AB6AE0"/>
    <w:rsid w:val="00AC0226"/>
    <w:rsid w:val="00AF5CBD"/>
    <w:rsid w:val="00AF65B2"/>
    <w:rsid w:val="00B35880"/>
    <w:rsid w:val="00B41F17"/>
    <w:rsid w:val="00B44F00"/>
    <w:rsid w:val="00B46A8F"/>
    <w:rsid w:val="00B47B12"/>
    <w:rsid w:val="00B622F5"/>
    <w:rsid w:val="00B63219"/>
    <w:rsid w:val="00B66909"/>
    <w:rsid w:val="00B70CCC"/>
    <w:rsid w:val="00B72134"/>
    <w:rsid w:val="00B76E86"/>
    <w:rsid w:val="00B85227"/>
    <w:rsid w:val="00B87415"/>
    <w:rsid w:val="00B913D6"/>
    <w:rsid w:val="00BB141D"/>
    <w:rsid w:val="00BB4141"/>
    <w:rsid w:val="00BC0909"/>
    <w:rsid w:val="00BC24C5"/>
    <w:rsid w:val="00BD183D"/>
    <w:rsid w:val="00BD7DAB"/>
    <w:rsid w:val="00BE2E0B"/>
    <w:rsid w:val="00BE65EC"/>
    <w:rsid w:val="00BF75BA"/>
    <w:rsid w:val="00C13CEA"/>
    <w:rsid w:val="00C4661E"/>
    <w:rsid w:val="00C53E9D"/>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3898"/>
    <w:rsid w:val="00DA65E0"/>
    <w:rsid w:val="00DD6A36"/>
    <w:rsid w:val="00E23D4B"/>
    <w:rsid w:val="00E313FB"/>
    <w:rsid w:val="00E8268B"/>
    <w:rsid w:val="00EA5FFA"/>
    <w:rsid w:val="00EB4857"/>
    <w:rsid w:val="00EC3492"/>
    <w:rsid w:val="00ED6E6A"/>
    <w:rsid w:val="00EE1C27"/>
    <w:rsid w:val="00EE33A8"/>
    <w:rsid w:val="00EF2154"/>
    <w:rsid w:val="00EF5C2C"/>
    <w:rsid w:val="00F245C5"/>
    <w:rsid w:val="00F257A5"/>
    <w:rsid w:val="00F36E15"/>
    <w:rsid w:val="00F37FFB"/>
    <w:rsid w:val="00F4746C"/>
    <w:rsid w:val="00F47CC9"/>
    <w:rsid w:val="00F6246E"/>
    <w:rsid w:val="00F96902"/>
    <w:rsid w:val="00FA622B"/>
    <w:rsid w:val="00FA6C3C"/>
    <w:rsid w:val="00FB536D"/>
    <w:rsid w:val="00FC2945"/>
    <w:rsid w:val="00FD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15:docId w15:val="{B3B5764F-1F48-4211-8CF9-170C6825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A2D4F"/>
    <w:rPr>
      <w:color w:val="0000FF" w:themeColor="hyperlink"/>
      <w:u w:val="single"/>
    </w:rPr>
  </w:style>
  <w:style w:type="character" w:customStyle="1" w:styleId="berschrift2Zchn">
    <w:name w:val="Überschrift 2 Zchn"/>
    <w:basedOn w:val="Absatz-Standardschriftart"/>
    <w:link w:val="berschrift2"/>
    <w:uiPriority w:val="9"/>
    <w:rsid w:val="0068503D"/>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Absatz-Standardschriftart"/>
    <w:rsid w:val="00CF672C"/>
  </w:style>
  <w:style w:type="paragraph" w:styleId="Listenabsatz">
    <w:name w:val="List Paragraph"/>
    <w:basedOn w:val="Standard"/>
    <w:uiPriority w:val="34"/>
    <w:qFormat/>
    <w:rsid w:val="00B913D6"/>
    <w:pPr>
      <w:ind w:left="720"/>
      <w:contextualSpacing/>
    </w:pPr>
  </w:style>
  <w:style w:type="table" w:styleId="Tabellenraster">
    <w:name w:val="Table Grid"/>
    <w:basedOn w:val="NormaleTabelle"/>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CD2120"/>
    <w:rPr>
      <w:rFonts w:asciiTheme="majorHAnsi" w:eastAsiaTheme="majorEastAsia" w:hAnsiTheme="majorHAnsi" w:cstheme="majorBidi"/>
      <w:b/>
      <w:bCs/>
      <w:color w:val="4F81BD" w:themeColor="accent1"/>
    </w:rPr>
  </w:style>
  <w:style w:type="character" w:styleId="Kommentarzeichen">
    <w:name w:val="annotation reference"/>
    <w:basedOn w:val="Absatz-Standardschriftart"/>
    <w:uiPriority w:val="99"/>
    <w:semiHidden/>
    <w:unhideWhenUsed/>
    <w:rsid w:val="006C49EF"/>
    <w:rPr>
      <w:sz w:val="16"/>
      <w:szCs w:val="16"/>
    </w:rPr>
  </w:style>
  <w:style w:type="paragraph" w:styleId="Kommentartext">
    <w:name w:val="annotation text"/>
    <w:basedOn w:val="Standard"/>
    <w:link w:val="KommentartextZchn"/>
    <w:uiPriority w:val="99"/>
    <w:semiHidden/>
    <w:unhideWhenUsed/>
    <w:rsid w:val="006C49E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49EF"/>
    <w:rPr>
      <w:sz w:val="20"/>
      <w:szCs w:val="20"/>
    </w:rPr>
  </w:style>
  <w:style w:type="paragraph" w:styleId="Kommentarthema">
    <w:name w:val="annotation subject"/>
    <w:basedOn w:val="Kommentartext"/>
    <w:next w:val="Kommentartext"/>
    <w:link w:val="KommentarthemaZchn"/>
    <w:uiPriority w:val="99"/>
    <w:semiHidden/>
    <w:unhideWhenUsed/>
    <w:rsid w:val="006C49EF"/>
    <w:rPr>
      <w:b/>
      <w:bCs/>
    </w:rPr>
  </w:style>
  <w:style w:type="character" w:customStyle="1" w:styleId="KommentarthemaZchn">
    <w:name w:val="Kommentarthema Zchn"/>
    <w:basedOn w:val="KommentartextZchn"/>
    <w:link w:val="Kommentarthema"/>
    <w:uiPriority w:val="99"/>
    <w:semiHidden/>
    <w:rsid w:val="006C49EF"/>
    <w:rPr>
      <w:b/>
      <w:bCs/>
      <w:sz w:val="20"/>
      <w:szCs w:val="20"/>
    </w:rPr>
  </w:style>
  <w:style w:type="paragraph" w:styleId="Sprechblasentext">
    <w:name w:val="Balloon Text"/>
    <w:basedOn w:val="Standard"/>
    <w:link w:val="SprechblasentextZchn"/>
    <w:uiPriority w:val="99"/>
    <w:semiHidden/>
    <w:unhideWhenUsed/>
    <w:rsid w:val="006C49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4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13524-018-0715-2" TargetMode="External"/><Relationship Id="rId18" Type="http://schemas.openxmlformats.org/officeDocument/2006/relationships/hyperlink" Target="http://arxiv.org/abs/1311.4276" TargetMode="External"/><Relationship Id="rId26" Type="http://schemas.openxmlformats.org/officeDocument/2006/relationships/hyperlink" Target="https://doi.org/10.1111/j.1728-4457.2011.00456.x" TargetMode="External"/><Relationship Id="rId3" Type="http://schemas.openxmlformats.org/officeDocument/2006/relationships/styles" Target="styles.xml"/><Relationship Id="rId21" Type="http://schemas.openxmlformats.org/officeDocument/2006/relationships/hyperlink" Target="https://doi.org/10.1016/j.worlddev.2018.03.007" TargetMode="External"/><Relationship Id="rId7" Type="http://schemas.openxmlformats.org/officeDocument/2006/relationships/comments" Target="comments.xml"/><Relationship Id="rId12" Type="http://schemas.openxmlformats.org/officeDocument/2006/relationships/hyperlink" Target="mailto:alburezgutierrez@demogr.mpg.de" TargetMode="External"/><Relationship Id="rId17" Type="http://schemas.openxmlformats.org/officeDocument/2006/relationships/hyperlink" Target="https://doi.org/10.1126/science.aam9309" TargetMode="External"/><Relationship Id="rId25" Type="http://schemas.openxmlformats.org/officeDocument/2006/relationships/hyperlink" Target="https://doi.org/10.1073/pnas.1710341114" TargetMode="External"/><Relationship Id="rId2" Type="http://schemas.openxmlformats.org/officeDocument/2006/relationships/numbering" Target="numbering.xml"/><Relationship Id="rId16" Type="http://schemas.openxmlformats.org/officeDocument/2006/relationships/hyperlink" Target="https://doi.org/10.1057/jit.2015.5" TargetMode="External"/><Relationship Id="rId20" Type="http://schemas.openxmlformats.org/officeDocument/2006/relationships/hyperlink" Target="https://doi.org/10.1111/padr.1228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lburezgutierrez@demogr.mpg.de" TargetMode="External"/><Relationship Id="rId11" Type="http://schemas.openxmlformats.org/officeDocument/2006/relationships/hyperlink" Target="https://familinx.org/data.html" TargetMode="External"/><Relationship Id="rId24" Type="http://schemas.openxmlformats.org/officeDocument/2006/relationships/hyperlink" Target="http://arxiv.org/abs/1804.04632" TargetMode="External"/><Relationship Id="rId5" Type="http://schemas.openxmlformats.org/officeDocument/2006/relationships/webSettings" Target="webSettings.xml"/><Relationship Id="rId15" Type="http://schemas.openxmlformats.org/officeDocument/2006/relationships/hyperlink" Target="https://www.bitbybitbook.com/en/1st-ed/preface/" TargetMode="External"/><Relationship Id="rId23" Type="http://schemas.openxmlformats.org/officeDocument/2006/relationships/hyperlink" Target="https://doi.org/10.1111/padr.12102" TargetMode="External"/><Relationship Id="rId28" Type="http://schemas.openxmlformats.org/officeDocument/2006/relationships/hyperlink" Target="https://doi.org/10.1007/s13524-019-00795-1" TargetMode="External"/><Relationship Id="rId10" Type="http://schemas.openxmlformats.org/officeDocument/2006/relationships/hyperlink" Target="http://www.geni.com" TargetMode="External"/><Relationship Id="rId19" Type="http://schemas.openxmlformats.org/officeDocument/2006/relationships/hyperlink" Target="http://arxiv.org/abs/1802.06055"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oi.org/10.31235/osf.io/24jp7" TargetMode="External"/><Relationship Id="rId22" Type="http://schemas.openxmlformats.org/officeDocument/2006/relationships/hyperlink" Target="https://github.com/SofiaG1l/Using_Facebook_API" TargetMode="External"/><Relationship Id="rId27" Type="http://schemas.openxmlformats.org/officeDocument/2006/relationships/hyperlink" Target="https://doi.org/10.1007/s10680-019-09547-8"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31E50-3A78-45FA-B180-3299638E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1571</Words>
  <Characters>8959</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for Demographic Research</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Andre Grow</cp:lastModifiedBy>
  <cp:revision>2</cp:revision>
  <dcterms:created xsi:type="dcterms:W3CDTF">2020-03-05T07:04:00Z</dcterms:created>
  <dcterms:modified xsi:type="dcterms:W3CDTF">2020-03-05T07:04:00Z</dcterms:modified>
</cp:coreProperties>
</file>